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AA940" w14:textId="77777777" w:rsidR="00F57706" w:rsidRDefault="00F57706" w:rsidP="00AB5C16">
      <w:pPr>
        <w:spacing w:after="12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CAREMYCAR: A VEHICLE MANAGEMENT </w:t>
      </w:r>
    </w:p>
    <w:p w14:paraId="48100467" w14:textId="1B4E61CD" w:rsidR="00AE7830" w:rsidRPr="00B756BA" w:rsidRDefault="00F57706" w:rsidP="00AB5C16">
      <w:pPr>
        <w:spacing w:after="120" w:line="240" w:lineRule="auto"/>
        <w:jc w:val="center"/>
        <w:rPr>
          <w:rFonts w:ascii="Times New Roman" w:hAnsi="Times New Roman" w:cs="Times New Roman"/>
          <w:b/>
          <w:sz w:val="28"/>
          <w:szCs w:val="28"/>
        </w:rPr>
      </w:pPr>
      <w:r>
        <w:rPr>
          <w:rFonts w:ascii="Times New Roman" w:hAnsi="Times New Roman" w:cs="Times New Roman"/>
          <w:b/>
          <w:sz w:val="28"/>
          <w:szCs w:val="28"/>
        </w:rPr>
        <w:t>APPLICATION</w:t>
      </w:r>
    </w:p>
    <w:p w14:paraId="2985BB3C" w14:textId="77777777" w:rsidR="00AE7830" w:rsidRPr="00B756BA" w:rsidRDefault="00AE7830" w:rsidP="00AB5C16">
      <w:pPr>
        <w:spacing w:after="120" w:line="240" w:lineRule="auto"/>
        <w:jc w:val="center"/>
        <w:rPr>
          <w:rFonts w:ascii="Times New Roman" w:hAnsi="Times New Roman" w:cs="Times New Roman"/>
          <w:b/>
          <w:sz w:val="28"/>
          <w:szCs w:val="28"/>
        </w:rPr>
      </w:pPr>
    </w:p>
    <w:p w14:paraId="0A6CC225" w14:textId="77777777" w:rsidR="00AE7830" w:rsidRPr="00B756BA" w:rsidRDefault="00AE7830" w:rsidP="00AB5C16">
      <w:pPr>
        <w:spacing w:after="120" w:line="240" w:lineRule="auto"/>
        <w:jc w:val="center"/>
        <w:rPr>
          <w:rFonts w:ascii="Times New Roman" w:hAnsi="Times New Roman" w:cs="Times New Roman"/>
          <w:b/>
          <w:sz w:val="28"/>
          <w:szCs w:val="28"/>
        </w:rPr>
      </w:pPr>
    </w:p>
    <w:p w14:paraId="0960B4A6" w14:textId="77777777" w:rsidR="00161B26" w:rsidRDefault="00161B26" w:rsidP="00AB5C16">
      <w:pPr>
        <w:spacing w:after="120" w:line="240" w:lineRule="auto"/>
        <w:jc w:val="center"/>
        <w:rPr>
          <w:rFonts w:ascii="Times New Roman" w:hAnsi="Times New Roman" w:cs="Times New Roman"/>
          <w:b/>
          <w:sz w:val="28"/>
          <w:szCs w:val="28"/>
        </w:rPr>
      </w:pPr>
    </w:p>
    <w:p w14:paraId="5DFF086A" w14:textId="77777777" w:rsidR="00AB5C16" w:rsidRDefault="00AB5C16" w:rsidP="00AB5C16">
      <w:pPr>
        <w:spacing w:after="120" w:line="240" w:lineRule="auto"/>
        <w:jc w:val="center"/>
        <w:rPr>
          <w:rFonts w:ascii="Times New Roman" w:hAnsi="Times New Roman" w:cs="Times New Roman"/>
          <w:b/>
          <w:sz w:val="28"/>
          <w:szCs w:val="28"/>
        </w:rPr>
      </w:pPr>
    </w:p>
    <w:p w14:paraId="1BF2A89F" w14:textId="3FDAF0AF" w:rsidR="00AB5C16" w:rsidRPr="00B756BA" w:rsidRDefault="00F57706" w:rsidP="00AB5C16">
      <w:pPr>
        <w:spacing w:after="120" w:line="240" w:lineRule="auto"/>
        <w:jc w:val="center"/>
        <w:rPr>
          <w:rFonts w:ascii="Times New Roman" w:hAnsi="Times New Roman" w:cs="Times New Roman"/>
          <w:b/>
          <w:sz w:val="28"/>
          <w:szCs w:val="28"/>
        </w:rPr>
      </w:pPr>
      <w:r>
        <w:rPr>
          <w:rFonts w:ascii="Times New Roman" w:hAnsi="Times New Roman" w:cs="Times New Roman"/>
          <w:b/>
          <w:sz w:val="28"/>
          <w:szCs w:val="28"/>
        </w:rPr>
        <w:t>HIL HARRY N. MALUMAY</w:t>
      </w:r>
    </w:p>
    <w:p w14:paraId="473B94A2" w14:textId="77777777" w:rsidR="00AB5C16" w:rsidRDefault="00AB5C16" w:rsidP="00AB5C16">
      <w:pPr>
        <w:spacing w:after="120" w:line="240" w:lineRule="auto"/>
        <w:jc w:val="center"/>
        <w:rPr>
          <w:rFonts w:ascii="Times New Roman" w:hAnsi="Times New Roman" w:cs="Times New Roman"/>
          <w:b/>
          <w:sz w:val="28"/>
          <w:szCs w:val="28"/>
        </w:rPr>
      </w:pPr>
      <w:r>
        <w:rPr>
          <w:rFonts w:ascii="Times New Roman" w:hAnsi="Times New Roman" w:cs="Times New Roman"/>
          <w:b/>
          <w:sz w:val="28"/>
          <w:szCs w:val="28"/>
        </w:rPr>
        <w:tab/>
      </w:r>
    </w:p>
    <w:p w14:paraId="53C1DF85" w14:textId="77777777" w:rsidR="00AB5C16" w:rsidRDefault="00AB5C16" w:rsidP="00AB5C16">
      <w:pPr>
        <w:spacing w:after="120" w:line="240" w:lineRule="auto"/>
        <w:jc w:val="center"/>
        <w:rPr>
          <w:rFonts w:ascii="Times New Roman" w:hAnsi="Times New Roman" w:cs="Times New Roman"/>
          <w:b/>
          <w:sz w:val="28"/>
          <w:szCs w:val="28"/>
        </w:rPr>
      </w:pPr>
    </w:p>
    <w:p w14:paraId="4FA8D4E5" w14:textId="77777777" w:rsidR="00AB5C16" w:rsidRDefault="00AB5C16" w:rsidP="00AB5C16">
      <w:pPr>
        <w:spacing w:after="120" w:line="240" w:lineRule="auto"/>
        <w:jc w:val="center"/>
        <w:rPr>
          <w:rFonts w:ascii="Times New Roman" w:hAnsi="Times New Roman" w:cs="Times New Roman"/>
          <w:b/>
          <w:sz w:val="28"/>
          <w:szCs w:val="28"/>
        </w:rPr>
      </w:pPr>
    </w:p>
    <w:p w14:paraId="1AFC3E65" w14:textId="77777777" w:rsidR="00AB5C16" w:rsidRPr="00B756BA" w:rsidRDefault="00AB5C16" w:rsidP="00AB5C16">
      <w:pPr>
        <w:spacing w:after="120" w:line="240" w:lineRule="auto"/>
        <w:rPr>
          <w:rFonts w:ascii="Times New Roman" w:hAnsi="Times New Roman" w:cs="Times New Roman"/>
          <w:b/>
          <w:sz w:val="28"/>
          <w:szCs w:val="28"/>
        </w:rPr>
      </w:pPr>
    </w:p>
    <w:p w14:paraId="59F25D11" w14:textId="77777777" w:rsidR="00AE7830" w:rsidRPr="00B756BA" w:rsidRDefault="00AE7830" w:rsidP="00AB5C16">
      <w:pPr>
        <w:spacing w:after="120" w:line="240" w:lineRule="auto"/>
        <w:jc w:val="center"/>
        <w:rPr>
          <w:rFonts w:ascii="Times New Roman" w:hAnsi="Times New Roman" w:cs="Times New Roman"/>
          <w:b/>
          <w:sz w:val="28"/>
          <w:szCs w:val="28"/>
        </w:rPr>
      </w:pPr>
      <w:r w:rsidRPr="00B756BA">
        <w:rPr>
          <w:rFonts w:ascii="Times New Roman" w:hAnsi="Times New Roman" w:cs="Times New Roman"/>
          <w:b/>
          <w:sz w:val="28"/>
          <w:szCs w:val="28"/>
        </w:rPr>
        <w:t>A Special Problem</w:t>
      </w:r>
    </w:p>
    <w:p w14:paraId="41E92DBE" w14:textId="77777777" w:rsidR="00AE7830" w:rsidRPr="00B756BA" w:rsidRDefault="00AE7830" w:rsidP="00AB5C16">
      <w:pPr>
        <w:spacing w:after="120" w:line="240" w:lineRule="auto"/>
        <w:jc w:val="center"/>
        <w:rPr>
          <w:rFonts w:ascii="Times New Roman" w:hAnsi="Times New Roman" w:cs="Times New Roman"/>
          <w:b/>
          <w:sz w:val="28"/>
          <w:szCs w:val="28"/>
        </w:rPr>
      </w:pPr>
      <w:r w:rsidRPr="00B756BA">
        <w:rPr>
          <w:rFonts w:ascii="Times New Roman" w:hAnsi="Times New Roman" w:cs="Times New Roman"/>
          <w:b/>
          <w:sz w:val="28"/>
          <w:szCs w:val="28"/>
        </w:rPr>
        <w:t xml:space="preserve">Presented to the Faculty of the </w:t>
      </w:r>
    </w:p>
    <w:p w14:paraId="298CA053" w14:textId="77777777" w:rsidR="00AE7830" w:rsidRPr="00B756BA" w:rsidRDefault="00AE7830" w:rsidP="00AB5C16">
      <w:pPr>
        <w:spacing w:after="120" w:line="240" w:lineRule="auto"/>
        <w:jc w:val="center"/>
        <w:rPr>
          <w:rFonts w:ascii="Times New Roman" w:hAnsi="Times New Roman" w:cs="Times New Roman"/>
          <w:b/>
          <w:sz w:val="28"/>
          <w:szCs w:val="28"/>
        </w:rPr>
      </w:pPr>
      <w:r w:rsidRPr="00B756BA">
        <w:rPr>
          <w:rFonts w:ascii="Times New Roman" w:hAnsi="Times New Roman" w:cs="Times New Roman"/>
          <w:b/>
          <w:sz w:val="28"/>
          <w:szCs w:val="28"/>
        </w:rPr>
        <w:t>Division of Physical Sciences and Mathematics</w:t>
      </w:r>
    </w:p>
    <w:p w14:paraId="12EF62E0" w14:textId="77777777" w:rsidR="00AE7830" w:rsidRPr="00B756BA" w:rsidRDefault="00AE7830" w:rsidP="00AB5C16">
      <w:pPr>
        <w:spacing w:after="120" w:line="240" w:lineRule="auto"/>
        <w:jc w:val="center"/>
        <w:rPr>
          <w:rFonts w:ascii="Times New Roman" w:hAnsi="Times New Roman" w:cs="Times New Roman"/>
          <w:b/>
          <w:sz w:val="28"/>
          <w:szCs w:val="28"/>
        </w:rPr>
      </w:pPr>
      <w:r w:rsidRPr="00B756BA">
        <w:rPr>
          <w:rFonts w:ascii="Times New Roman" w:hAnsi="Times New Roman" w:cs="Times New Roman"/>
          <w:b/>
          <w:sz w:val="28"/>
          <w:szCs w:val="28"/>
        </w:rPr>
        <w:t>College of Arts and Sciences</w:t>
      </w:r>
    </w:p>
    <w:p w14:paraId="04B0F33C" w14:textId="77777777" w:rsidR="00AE7830" w:rsidRPr="00B756BA" w:rsidRDefault="00AE7830" w:rsidP="00AB5C16">
      <w:pPr>
        <w:spacing w:after="120" w:line="240" w:lineRule="auto"/>
        <w:jc w:val="center"/>
        <w:rPr>
          <w:rFonts w:ascii="Times New Roman" w:hAnsi="Times New Roman" w:cs="Times New Roman"/>
          <w:b/>
          <w:sz w:val="28"/>
          <w:szCs w:val="28"/>
        </w:rPr>
      </w:pPr>
      <w:r w:rsidRPr="00B756BA">
        <w:rPr>
          <w:rFonts w:ascii="Times New Roman" w:hAnsi="Times New Roman" w:cs="Times New Roman"/>
          <w:b/>
          <w:sz w:val="28"/>
          <w:szCs w:val="28"/>
        </w:rPr>
        <w:t>University of the Philippines Visayas</w:t>
      </w:r>
    </w:p>
    <w:p w14:paraId="136FFFB2" w14:textId="77777777" w:rsidR="00AE7830" w:rsidRPr="00B756BA" w:rsidRDefault="00AE7830" w:rsidP="00AB5C16">
      <w:pPr>
        <w:spacing w:after="120" w:line="240" w:lineRule="auto"/>
        <w:jc w:val="center"/>
        <w:rPr>
          <w:rFonts w:ascii="Times New Roman" w:hAnsi="Times New Roman" w:cs="Times New Roman"/>
          <w:b/>
          <w:sz w:val="28"/>
          <w:szCs w:val="28"/>
        </w:rPr>
      </w:pPr>
      <w:proofErr w:type="spellStart"/>
      <w:r w:rsidRPr="00B756BA">
        <w:rPr>
          <w:rFonts w:ascii="Times New Roman" w:hAnsi="Times New Roman" w:cs="Times New Roman"/>
          <w:b/>
          <w:sz w:val="28"/>
          <w:szCs w:val="28"/>
        </w:rPr>
        <w:t>Miagao</w:t>
      </w:r>
      <w:proofErr w:type="spellEnd"/>
      <w:r w:rsidRPr="00B756BA">
        <w:rPr>
          <w:rFonts w:ascii="Times New Roman" w:hAnsi="Times New Roman" w:cs="Times New Roman"/>
          <w:b/>
          <w:sz w:val="28"/>
          <w:szCs w:val="28"/>
        </w:rPr>
        <w:t>, Iloilo</w:t>
      </w:r>
    </w:p>
    <w:p w14:paraId="4AB0FA4C" w14:textId="77777777" w:rsidR="00AE7830" w:rsidRPr="00B756BA" w:rsidRDefault="00AE7830" w:rsidP="00AB5C16">
      <w:pPr>
        <w:spacing w:after="120" w:line="240" w:lineRule="auto"/>
        <w:jc w:val="center"/>
        <w:rPr>
          <w:rFonts w:ascii="Times New Roman" w:hAnsi="Times New Roman" w:cs="Times New Roman"/>
          <w:b/>
          <w:sz w:val="28"/>
          <w:szCs w:val="28"/>
        </w:rPr>
      </w:pPr>
    </w:p>
    <w:p w14:paraId="027F1D04" w14:textId="77777777" w:rsidR="00AE7830" w:rsidRDefault="00AE7830" w:rsidP="00AB5C16">
      <w:pPr>
        <w:spacing w:after="120" w:line="240" w:lineRule="auto"/>
        <w:jc w:val="center"/>
        <w:rPr>
          <w:rFonts w:ascii="Times New Roman" w:hAnsi="Times New Roman" w:cs="Times New Roman"/>
          <w:b/>
          <w:sz w:val="28"/>
          <w:szCs w:val="28"/>
        </w:rPr>
      </w:pPr>
    </w:p>
    <w:p w14:paraId="6188C90A" w14:textId="77777777" w:rsidR="00AB5C16" w:rsidRDefault="00AB5C16" w:rsidP="00AB5C16">
      <w:pPr>
        <w:spacing w:after="120" w:line="240" w:lineRule="auto"/>
        <w:jc w:val="center"/>
        <w:rPr>
          <w:rFonts w:ascii="Times New Roman" w:hAnsi="Times New Roman" w:cs="Times New Roman"/>
          <w:b/>
          <w:sz w:val="28"/>
          <w:szCs w:val="28"/>
        </w:rPr>
      </w:pPr>
    </w:p>
    <w:p w14:paraId="57957361" w14:textId="77777777" w:rsidR="00AB5C16" w:rsidRDefault="00AB5C16" w:rsidP="00AB5C16">
      <w:pPr>
        <w:spacing w:after="120" w:line="240" w:lineRule="auto"/>
        <w:jc w:val="center"/>
        <w:rPr>
          <w:rFonts w:ascii="Times New Roman" w:hAnsi="Times New Roman" w:cs="Times New Roman"/>
          <w:b/>
          <w:sz w:val="28"/>
          <w:szCs w:val="28"/>
        </w:rPr>
      </w:pPr>
    </w:p>
    <w:p w14:paraId="1B782C8D" w14:textId="77777777" w:rsidR="00AB5C16" w:rsidRPr="00B756BA" w:rsidRDefault="00AB5C16" w:rsidP="00AB5C16">
      <w:pPr>
        <w:spacing w:after="120" w:line="240" w:lineRule="auto"/>
        <w:jc w:val="center"/>
        <w:rPr>
          <w:rFonts w:ascii="Times New Roman" w:hAnsi="Times New Roman" w:cs="Times New Roman"/>
          <w:b/>
          <w:sz w:val="28"/>
          <w:szCs w:val="28"/>
        </w:rPr>
      </w:pPr>
    </w:p>
    <w:p w14:paraId="6C51EEAB" w14:textId="77777777" w:rsidR="00AE7830" w:rsidRPr="00B756BA" w:rsidRDefault="00AE7830" w:rsidP="00AB5C16">
      <w:pPr>
        <w:spacing w:after="120" w:line="240" w:lineRule="auto"/>
        <w:jc w:val="center"/>
        <w:rPr>
          <w:rFonts w:ascii="Times New Roman" w:hAnsi="Times New Roman" w:cs="Times New Roman"/>
          <w:b/>
          <w:sz w:val="28"/>
          <w:szCs w:val="28"/>
        </w:rPr>
      </w:pPr>
      <w:r w:rsidRPr="00B756BA">
        <w:rPr>
          <w:rFonts w:ascii="Times New Roman" w:hAnsi="Times New Roman" w:cs="Times New Roman"/>
          <w:b/>
          <w:sz w:val="28"/>
          <w:szCs w:val="28"/>
        </w:rPr>
        <w:t>In Partial Fulfilment of the</w:t>
      </w:r>
    </w:p>
    <w:p w14:paraId="1E3E00F9" w14:textId="77777777" w:rsidR="00AE7830" w:rsidRPr="00B756BA" w:rsidRDefault="00AE7830" w:rsidP="00AB5C16">
      <w:pPr>
        <w:spacing w:after="120" w:line="240" w:lineRule="auto"/>
        <w:jc w:val="center"/>
        <w:rPr>
          <w:rFonts w:ascii="Times New Roman" w:hAnsi="Times New Roman" w:cs="Times New Roman"/>
          <w:b/>
          <w:sz w:val="28"/>
          <w:szCs w:val="28"/>
        </w:rPr>
      </w:pPr>
      <w:r w:rsidRPr="00B756BA">
        <w:rPr>
          <w:rFonts w:ascii="Times New Roman" w:hAnsi="Times New Roman" w:cs="Times New Roman"/>
          <w:b/>
          <w:sz w:val="28"/>
          <w:szCs w:val="28"/>
        </w:rPr>
        <w:t>Requirements for the Degree of</w:t>
      </w:r>
    </w:p>
    <w:p w14:paraId="4BB804D5" w14:textId="77777777" w:rsidR="00AE7830" w:rsidRPr="00B756BA" w:rsidRDefault="00AE7830" w:rsidP="00AB5C16">
      <w:pPr>
        <w:spacing w:after="120" w:line="240" w:lineRule="auto"/>
        <w:jc w:val="center"/>
        <w:rPr>
          <w:rFonts w:ascii="Times New Roman" w:hAnsi="Times New Roman" w:cs="Times New Roman"/>
          <w:b/>
          <w:sz w:val="28"/>
          <w:szCs w:val="28"/>
        </w:rPr>
      </w:pPr>
      <w:r w:rsidRPr="00B756BA">
        <w:rPr>
          <w:rFonts w:ascii="Times New Roman" w:hAnsi="Times New Roman" w:cs="Times New Roman"/>
          <w:b/>
          <w:sz w:val="28"/>
          <w:szCs w:val="28"/>
        </w:rPr>
        <w:t>Bachelor of Science in Computer Science</w:t>
      </w:r>
    </w:p>
    <w:p w14:paraId="6D9E37F1" w14:textId="77777777" w:rsidR="00AE7830" w:rsidRPr="00B756BA" w:rsidRDefault="00AE7830" w:rsidP="00AB5C16">
      <w:pPr>
        <w:spacing w:after="120" w:line="240" w:lineRule="auto"/>
        <w:jc w:val="center"/>
        <w:rPr>
          <w:rFonts w:ascii="Times New Roman" w:hAnsi="Times New Roman" w:cs="Times New Roman"/>
          <w:b/>
          <w:sz w:val="28"/>
          <w:szCs w:val="28"/>
        </w:rPr>
      </w:pPr>
    </w:p>
    <w:p w14:paraId="69D50D36" w14:textId="77777777" w:rsidR="00C43A35" w:rsidRPr="00B756BA" w:rsidRDefault="00C43A35" w:rsidP="00AB5C16">
      <w:pPr>
        <w:spacing w:after="120" w:line="240" w:lineRule="auto"/>
        <w:jc w:val="center"/>
        <w:rPr>
          <w:rFonts w:ascii="Times New Roman" w:hAnsi="Times New Roman" w:cs="Times New Roman"/>
          <w:b/>
          <w:sz w:val="28"/>
          <w:szCs w:val="28"/>
        </w:rPr>
      </w:pPr>
    </w:p>
    <w:p w14:paraId="2D68C9C7" w14:textId="77777777" w:rsidR="008D5647" w:rsidRPr="00B756BA" w:rsidRDefault="008D5647" w:rsidP="00AB5C16">
      <w:pPr>
        <w:spacing w:after="120" w:line="240" w:lineRule="auto"/>
        <w:jc w:val="center"/>
        <w:rPr>
          <w:rFonts w:ascii="Times New Roman" w:hAnsi="Times New Roman" w:cs="Times New Roman"/>
          <w:b/>
          <w:sz w:val="28"/>
          <w:szCs w:val="28"/>
        </w:rPr>
      </w:pPr>
    </w:p>
    <w:p w14:paraId="2811A61F" w14:textId="77777777" w:rsidR="00C43A35" w:rsidRPr="00B756BA" w:rsidRDefault="00C43A35" w:rsidP="00AB5C16">
      <w:pPr>
        <w:spacing w:after="120" w:line="240" w:lineRule="auto"/>
        <w:jc w:val="center"/>
        <w:rPr>
          <w:rFonts w:ascii="Times New Roman" w:hAnsi="Times New Roman" w:cs="Times New Roman"/>
          <w:b/>
          <w:sz w:val="24"/>
          <w:szCs w:val="24"/>
        </w:rPr>
      </w:pPr>
    </w:p>
    <w:p w14:paraId="481EAA09" w14:textId="77777777" w:rsidR="00C43A35" w:rsidRDefault="00C43A35" w:rsidP="00AB5C16">
      <w:pPr>
        <w:spacing w:after="120" w:line="240" w:lineRule="auto"/>
        <w:jc w:val="center"/>
        <w:rPr>
          <w:rFonts w:ascii="Times New Roman" w:hAnsi="Times New Roman" w:cs="Times New Roman"/>
          <w:b/>
          <w:sz w:val="24"/>
          <w:szCs w:val="24"/>
        </w:rPr>
      </w:pPr>
    </w:p>
    <w:p w14:paraId="5B6DECA4" w14:textId="77777777" w:rsidR="00C43A35" w:rsidRPr="00B756BA" w:rsidRDefault="00C43A35" w:rsidP="00AB5C16">
      <w:pPr>
        <w:spacing w:after="120" w:line="240" w:lineRule="auto"/>
        <w:jc w:val="center"/>
        <w:rPr>
          <w:rFonts w:ascii="Times New Roman" w:hAnsi="Times New Roman" w:cs="Times New Roman"/>
          <w:b/>
          <w:sz w:val="28"/>
          <w:szCs w:val="28"/>
        </w:rPr>
      </w:pPr>
    </w:p>
    <w:p w14:paraId="19C9FB9B" w14:textId="0D966CF1" w:rsidR="00F57706" w:rsidRDefault="00F57706" w:rsidP="009346B5">
      <w:pPr>
        <w:spacing w:after="120" w:line="360" w:lineRule="auto"/>
        <w:ind w:firstLine="720"/>
        <w:jc w:val="center"/>
        <w:rPr>
          <w:rFonts w:ascii="Times New Roman" w:hAnsi="Times New Roman" w:cs="Times New Roman"/>
          <w:b/>
          <w:sz w:val="28"/>
          <w:szCs w:val="28"/>
        </w:rPr>
      </w:pPr>
      <w:r>
        <w:rPr>
          <w:rFonts w:ascii="Times New Roman" w:hAnsi="Times New Roman" w:cs="Times New Roman"/>
          <w:b/>
          <w:sz w:val="28"/>
          <w:szCs w:val="28"/>
        </w:rPr>
        <w:t>JUNE 2022</w:t>
      </w:r>
    </w:p>
    <w:p w14:paraId="0BEEEE37" w14:textId="4D5039E6" w:rsidR="009346B5" w:rsidRDefault="009346B5" w:rsidP="009346B5">
      <w:pPr>
        <w:spacing w:after="120" w:line="360" w:lineRule="auto"/>
        <w:ind w:firstLine="720"/>
        <w:jc w:val="center"/>
        <w:rPr>
          <w:rFonts w:ascii="Times New Roman" w:hAnsi="Times New Roman" w:cs="Times New Roman"/>
          <w:b/>
          <w:sz w:val="24"/>
          <w:szCs w:val="24"/>
        </w:rPr>
      </w:pPr>
      <w:r>
        <w:rPr>
          <w:rFonts w:ascii="Times New Roman" w:hAnsi="Times New Roman" w:cs="Times New Roman"/>
          <w:b/>
          <w:sz w:val="24"/>
          <w:szCs w:val="24"/>
        </w:rPr>
        <w:lastRenderedPageBreak/>
        <w:t>CERTIFICATE OF APPROVAL</w:t>
      </w:r>
    </w:p>
    <w:p w14:paraId="68357E3B" w14:textId="77777777" w:rsidR="009346B5" w:rsidRDefault="009346B5" w:rsidP="009346B5">
      <w:pPr>
        <w:spacing w:after="120" w:line="480" w:lineRule="auto"/>
        <w:ind w:firstLine="720"/>
        <w:jc w:val="center"/>
        <w:rPr>
          <w:rFonts w:ascii="Times New Roman" w:hAnsi="Times New Roman" w:cs="Times New Roman"/>
          <w:b/>
          <w:sz w:val="24"/>
          <w:szCs w:val="24"/>
        </w:rPr>
      </w:pPr>
    </w:p>
    <w:p w14:paraId="67389DDC" w14:textId="77777777" w:rsidR="009346B5" w:rsidRPr="009346B5" w:rsidRDefault="009346B5" w:rsidP="009346B5">
      <w:pPr>
        <w:spacing w:after="120" w:line="480" w:lineRule="auto"/>
        <w:ind w:firstLine="720"/>
        <w:jc w:val="center"/>
        <w:rPr>
          <w:rFonts w:ascii="Times New Roman" w:hAnsi="Times New Roman" w:cs="Times New Roman"/>
          <w:b/>
          <w:sz w:val="24"/>
          <w:szCs w:val="24"/>
        </w:rPr>
      </w:pPr>
    </w:p>
    <w:p w14:paraId="020CE781" w14:textId="2D074D68" w:rsidR="00AE7830" w:rsidRPr="00F57706" w:rsidRDefault="00AE7830" w:rsidP="00F57706">
      <w:pPr>
        <w:spacing w:after="120" w:line="360" w:lineRule="auto"/>
        <w:ind w:firstLine="720"/>
        <w:rPr>
          <w:rFonts w:ascii="Times New Roman" w:hAnsi="Times New Roman" w:cs="Times New Roman"/>
          <w:b/>
          <w:sz w:val="24"/>
          <w:szCs w:val="24"/>
        </w:rPr>
      </w:pPr>
      <w:r w:rsidRPr="00B756BA">
        <w:rPr>
          <w:rFonts w:ascii="Times New Roman" w:hAnsi="Times New Roman" w:cs="Times New Roman"/>
          <w:sz w:val="24"/>
          <w:szCs w:val="24"/>
        </w:rPr>
        <w:t>This special problem, entitled “</w:t>
      </w:r>
      <w:proofErr w:type="spellStart"/>
      <w:r w:rsidR="00F57706">
        <w:rPr>
          <w:rFonts w:ascii="Times New Roman" w:hAnsi="Times New Roman" w:cs="Times New Roman"/>
          <w:bCs/>
          <w:sz w:val="24"/>
          <w:szCs w:val="24"/>
        </w:rPr>
        <w:t>CareMyCar</w:t>
      </w:r>
      <w:proofErr w:type="spellEnd"/>
      <w:r w:rsidR="00F57706" w:rsidRPr="00F57706">
        <w:rPr>
          <w:rFonts w:ascii="Times New Roman" w:hAnsi="Times New Roman" w:cs="Times New Roman"/>
          <w:bCs/>
          <w:sz w:val="24"/>
          <w:szCs w:val="24"/>
        </w:rPr>
        <w:t>: A V</w:t>
      </w:r>
      <w:r w:rsidR="00F57706">
        <w:rPr>
          <w:rFonts w:ascii="Times New Roman" w:hAnsi="Times New Roman" w:cs="Times New Roman"/>
          <w:bCs/>
          <w:sz w:val="24"/>
          <w:szCs w:val="24"/>
        </w:rPr>
        <w:t>ehicle</w:t>
      </w:r>
      <w:r w:rsidR="00F57706" w:rsidRPr="00F57706">
        <w:rPr>
          <w:rFonts w:ascii="Times New Roman" w:hAnsi="Times New Roman" w:cs="Times New Roman"/>
          <w:bCs/>
          <w:sz w:val="24"/>
          <w:szCs w:val="24"/>
        </w:rPr>
        <w:t xml:space="preserve"> M</w:t>
      </w:r>
      <w:r w:rsidR="00F57706">
        <w:rPr>
          <w:rFonts w:ascii="Times New Roman" w:hAnsi="Times New Roman" w:cs="Times New Roman"/>
          <w:bCs/>
          <w:sz w:val="24"/>
          <w:szCs w:val="24"/>
        </w:rPr>
        <w:t>anagement</w:t>
      </w:r>
      <w:r w:rsidR="00F57706" w:rsidRPr="00F57706">
        <w:rPr>
          <w:rFonts w:ascii="Times New Roman" w:hAnsi="Times New Roman" w:cs="Times New Roman"/>
          <w:bCs/>
          <w:sz w:val="24"/>
          <w:szCs w:val="24"/>
        </w:rPr>
        <w:t xml:space="preserve"> A</w:t>
      </w:r>
      <w:r w:rsidR="00F57706">
        <w:rPr>
          <w:rFonts w:ascii="Times New Roman" w:hAnsi="Times New Roman" w:cs="Times New Roman"/>
          <w:bCs/>
          <w:sz w:val="24"/>
          <w:szCs w:val="24"/>
        </w:rPr>
        <w:t>pplication</w:t>
      </w:r>
      <w:r w:rsidRPr="00B756BA">
        <w:rPr>
          <w:rFonts w:ascii="Times New Roman" w:hAnsi="Times New Roman" w:cs="Times New Roman"/>
          <w:b/>
          <w:sz w:val="24"/>
          <w:szCs w:val="24"/>
        </w:rPr>
        <w:t xml:space="preserve">” </w:t>
      </w:r>
      <w:r w:rsidRPr="00B756BA">
        <w:rPr>
          <w:rFonts w:ascii="Times New Roman" w:hAnsi="Times New Roman" w:cs="Times New Roman"/>
          <w:sz w:val="24"/>
          <w:szCs w:val="24"/>
        </w:rPr>
        <w:t xml:space="preserve">prepared and submitted by </w:t>
      </w:r>
      <w:r w:rsidR="00F57706">
        <w:rPr>
          <w:rFonts w:ascii="Times New Roman" w:hAnsi="Times New Roman" w:cs="Times New Roman"/>
          <w:sz w:val="24"/>
          <w:szCs w:val="24"/>
        </w:rPr>
        <w:t>Hil Harry N. Malumay</w:t>
      </w:r>
      <w:r w:rsidRPr="00B756BA">
        <w:rPr>
          <w:rFonts w:ascii="Times New Roman" w:hAnsi="Times New Roman" w:cs="Times New Roman"/>
          <w:sz w:val="24"/>
          <w:szCs w:val="24"/>
        </w:rPr>
        <w:t>, in partial fulfillment of the requirements for the Degree of Bachelor of Science in Computer Science, is hereby accepted.</w:t>
      </w:r>
    </w:p>
    <w:p w14:paraId="4419E687" w14:textId="77777777" w:rsidR="00AE7830" w:rsidRPr="00B756BA" w:rsidRDefault="00AE7830" w:rsidP="006426B1">
      <w:pPr>
        <w:spacing w:after="120" w:line="360" w:lineRule="auto"/>
        <w:rPr>
          <w:rFonts w:ascii="Times New Roman" w:hAnsi="Times New Roman" w:cs="Times New Roman"/>
          <w:sz w:val="24"/>
          <w:szCs w:val="24"/>
        </w:rPr>
      </w:pPr>
    </w:p>
    <w:p w14:paraId="30AD9865" w14:textId="77777777" w:rsidR="00AE7830" w:rsidRPr="00B756BA" w:rsidRDefault="00AE7830" w:rsidP="006426B1">
      <w:pPr>
        <w:spacing w:after="120" w:line="360" w:lineRule="auto"/>
        <w:rPr>
          <w:rFonts w:ascii="Times New Roman" w:hAnsi="Times New Roman" w:cs="Times New Roman"/>
          <w:sz w:val="24"/>
          <w:szCs w:val="24"/>
        </w:rPr>
        <w:sectPr w:rsidR="00AE7830" w:rsidRPr="00B756BA" w:rsidSect="00182A4D">
          <w:footerReference w:type="default" r:id="rId8"/>
          <w:footerReference w:type="first" r:id="rId9"/>
          <w:pgSz w:w="11907" w:h="16839" w:code="9"/>
          <w:pgMar w:top="1440" w:right="1440" w:bottom="1440" w:left="2160" w:header="720" w:footer="720" w:gutter="0"/>
          <w:pgNumType w:fmt="lowerRoman" w:start="1"/>
          <w:cols w:space="720"/>
          <w:titlePg/>
          <w:docGrid w:linePitch="360"/>
        </w:sectPr>
      </w:pPr>
    </w:p>
    <w:p w14:paraId="0EBC32E3" w14:textId="77777777" w:rsidR="00AE7830" w:rsidRPr="00B756BA" w:rsidRDefault="00AE7830" w:rsidP="006426B1">
      <w:pPr>
        <w:spacing w:after="120" w:line="360" w:lineRule="auto"/>
        <w:rPr>
          <w:rFonts w:ascii="Times New Roman" w:hAnsi="Times New Roman" w:cs="Times New Roman"/>
          <w:sz w:val="24"/>
          <w:szCs w:val="24"/>
        </w:rPr>
      </w:pPr>
      <w:r w:rsidRPr="00B756BA">
        <w:rPr>
          <w:rFonts w:ascii="Times New Roman" w:hAnsi="Times New Roman" w:cs="Times New Roman"/>
          <w:sz w:val="24"/>
          <w:szCs w:val="24"/>
        </w:rPr>
        <w:t>_______________________________</w:t>
      </w:r>
    </w:p>
    <w:p w14:paraId="64F8D9EC" w14:textId="0C316986" w:rsidR="00AE7830" w:rsidRPr="00B756BA" w:rsidRDefault="00AE7830" w:rsidP="006426B1">
      <w:pPr>
        <w:spacing w:after="120" w:line="360" w:lineRule="auto"/>
        <w:jc w:val="center"/>
        <w:rPr>
          <w:rFonts w:ascii="Times New Roman" w:hAnsi="Times New Roman" w:cs="Times New Roman"/>
          <w:sz w:val="24"/>
          <w:szCs w:val="24"/>
        </w:rPr>
      </w:pPr>
    </w:p>
    <w:p w14:paraId="39CD1A10" w14:textId="77777777" w:rsidR="00AE7830" w:rsidRPr="00B756BA" w:rsidRDefault="00AE7830" w:rsidP="006426B1">
      <w:pPr>
        <w:spacing w:after="120" w:line="360" w:lineRule="auto"/>
        <w:jc w:val="center"/>
        <w:rPr>
          <w:rFonts w:ascii="Times New Roman" w:hAnsi="Times New Roman" w:cs="Times New Roman"/>
          <w:sz w:val="24"/>
          <w:szCs w:val="24"/>
        </w:rPr>
      </w:pPr>
      <w:r w:rsidRPr="00B756BA">
        <w:rPr>
          <w:rFonts w:ascii="Times New Roman" w:hAnsi="Times New Roman" w:cs="Times New Roman"/>
          <w:sz w:val="24"/>
          <w:szCs w:val="24"/>
        </w:rPr>
        <w:t>Member, Special Problem Committee</w:t>
      </w:r>
    </w:p>
    <w:p w14:paraId="0C6D9DCD" w14:textId="77777777" w:rsidR="00AE7830" w:rsidRPr="00B756BA" w:rsidRDefault="00AE7830" w:rsidP="006426B1">
      <w:pPr>
        <w:spacing w:after="120" w:line="360" w:lineRule="auto"/>
        <w:jc w:val="center"/>
        <w:rPr>
          <w:rFonts w:ascii="Times New Roman" w:hAnsi="Times New Roman" w:cs="Times New Roman"/>
          <w:sz w:val="24"/>
          <w:szCs w:val="24"/>
        </w:rPr>
      </w:pPr>
      <w:r w:rsidRPr="00B756BA">
        <w:rPr>
          <w:rFonts w:ascii="Times New Roman" w:hAnsi="Times New Roman" w:cs="Times New Roman"/>
          <w:sz w:val="24"/>
          <w:szCs w:val="24"/>
        </w:rPr>
        <w:t>Date Signed: ________________</w:t>
      </w:r>
    </w:p>
    <w:p w14:paraId="644B679C" w14:textId="77777777" w:rsidR="00AE7830" w:rsidRPr="00B756BA" w:rsidRDefault="00AE7830" w:rsidP="006426B1">
      <w:pPr>
        <w:spacing w:after="120" w:line="360" w:lineRule="auto"/>
        <w:rPr>
          <w:rFonts w:ascii="Times New Roman" w:hAnsi="Times New Roman" w:cs="Times New Roman"/>
          <w:sz w:val="24"/>
          <w:szCs w:val="24"/>
        </w:rPr>
      </w:pPr>
      <w:r w:rsidRPr="00B756BA">
        <w:rPr>
          <w:rFonts w:ascii="Times New Roman" w:hAnsi="Times New Roman" w:cs="Times New Roman"/>
          <w:sz w:val="24"/>
          <w:szCs w:val="24"/>
        </w:rPr>
        <w:t>_______________________________</w:t>
      </w:r>
    </w:p>
    <w:p w14:paraId="37CB0B67" w14:textId="77777777" w:rsidR="00F57706" w:rsidRDefault="00F57706" w:rsidP="006426B1">
      <w:pPr>
        <w:spacing w:after="120" w:line="360" w:lineRule="auto"/>
        <w:jc w:val="center"/>
        <w:rPr>
          <w:rFonts w:ascii="Times New Roman" w:hAnsi="Times New Roman" w:cs="Times New Roman"/>
          <w:sz w:val="24"/>
          <w:szCs w:val="24"/>
        </w:rPr>
      </w:pPr>
    </w:p>
    <w:p w14:paraId="1DC22622" w14:textId="5EA9EBE1" w:rsidR="00AE7830" w:rsidRPr="00B756BA" w:rsidRDefault="00AE7830" w:rsidP="006426B1">
      <w:pPr>
        <w:spacing w:after="120" w:line="360" w:lineRule="auto"/>
        <w:jc w:val="center"/>
        <w:rPr>
          <w:rFonts w:ascii="Times New Roman" w:hAnsi="Times New Roman" w:cs="Times New Roman"/>
          <w:sz w:val="24"/>
          <w:szCs w:val="24"/>
        </w:rPr>
      </w:pPr>
      <w:r w:rsidRPr="00B756BA">
        <w:rPr>
          <w:rFonts w:ascii="Times New Roman" w:hAnsi="Times New Roman" w:cs="Times New Roman"/>
          <w:sz w:val="24"/>
          <w:szCs w:val="24"/>
        </w:rPr>
        <w:t>Member, Special Problem Committee</w:t>
      </w:r>
    </w:p>
    <w:p w14:paraId="3C3D9841" w14:textId="77777777" w:rsidR="00AE7830" w:rsidRPr="00B756BA" w:rsidRDefault="00AE7830" w:rsidP="006426B1">
      <w:pPr>
        <w:spacing w:after="120" w:line="360" w:lineRule="auto"/>
        <w:jc w:val="center"/>
        <w:rPr>
          <w:rFonts w:ascii="Times New Roman" w:hAnsi="Times New Roman" w:cs="Times New Roman"/>
          <w:sz w:val="24"/>
          <w:szCs w:val="24"/>
        </w:rPr>
      </w:pPr>
      <w:r w:rsidRPr="00B756BA">
        <w:rPr>
          <w:rFonts w:ascii="Times New Roman" w:hAnsi="Times New Roman" w:cs="Times New Roman"/>
          <w:sz w:val="24"/>
          <w:szCs w:val="24"/>
        </w:rPr>
        <w:t>Date Signed: ________________</w:t>
      </w:r>
    </w:p>
    <w:p w14:paraId="2206CE68" w14:textId="77777777" w:rsidR="00AE7830" w:rsidRPr="00B756BA" w:rsidRDefault="00AE7830" w:rsidP="006426B1">
      <w:pPr>
        <w:spacing w:after="120" w:line="360" w:lineRule="auto"/>
        <w:jc w:val="center"/>
        <w:rPr>
          <w:rFonts w:ascii="Times New Roman" w:hAnsi="Times New Roman" w:cs="Times New Roman"/>
          <w:sz w:val="24"/>
          <w:szCs w:val="24"/>
        </w:rPr>
        <w:sectPr w:rsidR="00AE7830" w:rsidRPr="00B756BA" w:rsidSect="00AE7830">
          <w:type w:val="continuous"/>
          <w:pgSz w:w="11907" w:h="16839" w:code="9"/>
          <w:pgMar w:top="1440" w:right="1440" w:bottom="1440" w:left="2160" w:header="720" w:footer="720" w:gutter="0"/>
          <w:cols w:num="2" w:space="720"/>
          <w:titlePg/>
          <w:docGrid w:linePitch="360"/>
        </w:sectPr>
      </w:pPr>
    </w:p>
    <w:p w14:paraId="7A29289F" w14:textId="77777777" w:rsidR="00AE7830" w:rsidRDefault="00AE7830" w:rsidP="009346B5">
      <w:pPr>
        <w:spacing w:after="120" w:line="360" w:lineRule="auto"/>
        <w:rPr>
          <w:rFonts w:ascii="Times New Roman" w:hAnsi="Times New Roman" w:cs="Times New Roman"/>
          <w:sz w:val="24"/>
          <w:szCs w:val="24"/>
        </w:rPr>
      </w:pPr>
    </w:p>
    <w:p w14:paraId="1808487C" w14:textId="77777777" w:rsidR="009346B5" w:rsidRPr="00B756BA" w:rsidRDefault="009346B5" w:rsidP="009346B5">
      <w:pPr>
        <w:spacing w:after="120" w:line="360" w:lineRule="auto"/>
        <w:rPr>
          <w:rFonts w:ascii="Times New Roman" w:hAnsi="Times New Roman" w:cs="Times New Roman"/>
          <w:b/>
          <w:sz w:val="24"/>
          <w:szCs w:val="24"/>
        </w:rPr>
      </w:pPr>
    </w:p>
    <w:p w14:paraId="10D1861B" w14:textId="77777777" w:rsidR="00AE7830" w:rsidRPr="00B756BA" w:rsidRDefault="00AE7830" w:rsidP="006426B1">
      <w:pPr>
        <w:spacing w:after="120" w:line="360" w:lineRule="auto"/>
        <w:jc w:val="center"/>
        <w:rPr>
          <w:rFonts w:ascii="Times New Roman" w:hAnsi="Times New Roman" w:cs="Times New Roman"/>
          <w:sz w:val="24"/>
          <w:szCs w:val="24"/>
        </w:rPr>
      </w:pPr>
      <w:r w:rsidRPr="00B756BA">
        <w:rPr>
          <w:rFonts w:ascii="Times New Roman" w:hAnsi="Times New Roman" w:cs="Times New Roman"/>
          <w:sz w:val="24"/>
          <w:szCs w:val="24"/>
        </w:rPr>
        <w:t>_______________________________</w:t>
      </w:r>
    </w:p>
    <w:p w14:paraId="10ACC9F0" w14:textId="2F5A7516" w:rsidR="00F57706" w:rsidRPr="00ED2C40" w:rsidRDefault="00ED2C40" w:rsidP="006426B1">
      <w:pPr>
        <w:spacing w:after="120" w:line="360" w:lineRule="auto"/>
        <w:jc w:val="center"/>
        <w:rPr>
          <w:rFonts w:ascii="Times New Roman" w:hAnsi="Times New Roman" w:cs="Times New Roman"/>
          <w:sz w:val="24"/>
          <w:szCs w:val="24"/>
        </w:rPr>
      </w:pPr>
      <w:r w:rsidRPr="00ED2C40">
        <w:rPr>
          <w:rStyle w:val="im"/>
          <w:rFonts w:ascii="Times New Roman" w:hAnsi="Times New Roman" w:cs="Times New Roman"/>
          <w:sz w:val="24"/>
          <w:szCs w:val="24"/>
        </w:rPr>
        <w:t xml:space="preserve">Francis D. </w:t>
      </w:r>
      <w:proofErr w:type="spellStart"/>
      <w:r w:rsidRPr="00ED2C40">
        <w:rPr>
          <w:rStyle w:val="im"/>
          <w:rFonts w:ascii="Times New Roman" w:hAnsi="Times New Roman" w:cs="Times New Roman"/>
          <w:sz w:val="24"/>
          <w:szCs w:val="24"/>
        </w:rPr>
        <w:t>Dimzon</w:t>
      </w:r>
      <w:proofErr w:type="spellEnd"/>
    </w:p>
    <w:p w14:paraId="4B89F498" w14:textId="03814125" w:rsidR="00AE7830" w:rsidRPr="00B756BA" w:rsidRDefault="00AE7830" w:rsidP="006426B1">
      <w:pPr>
        <w:spacing w:after="120" w:line="360" w:lineRule="auto"/>
        <w:jc w:val="center"/>
        <w:rPr>
          <w:rFonts w:ascii="Times New Roman" w:hAnsi="Times New Roman" w:cs="Times New Roman"/>
          <w:sz w:val="24"/>
          <w:szCs w:val="24"/>
        </w:rPr>
      </w:pPr>
      <w:r w:rsidRPr="00B756BA">
        <w:rPr>
          <w:rFonts w:ascii="Times New Roman" w:hAnsi="Times New Roman" w:cs="Times New Roman"/>
          <w:sz w:val="24"/>
          <w:szCs w:val="24"/>
        </w:rPr>
        <w:t>Adviser, Special Problem Committee</w:t>
      </w:r>
    </w:p>
    <w:p w14:paraId="0679589E" w14:textId="77777777" w:rsidR="00AE7830" w:rsidRPr="00B756BA" w:rsidRDefault="00AE7830" w:rsidP="006426B1">
      <w:pPr>
        <w:spacing w:after="120" w:line="360" w:lineRule="auto"/>
        <w:jc w:val="center"/>
        <w:rPr>
          <w:rFonts w:ascii="Times New Roman" w:hAnsi="Times New Roman" w:cs="Times New Roman"/>
          <w:sz w:val="24"/>
          <w:szCs w:val="24"/>
        </w:rPr>
      </w:pPr>
      <w:r w:rsidRPr="00B756BA">
        <w:rPr>
          <w:rFonts w:ascii="Times New Roman" w:hAnsi="Times New Roman" w:cs="Times New Roman"/>
          <w:sz w:val="24"/>
          <w:szCs w:val="24"/>
        </w:rPr>
        <w:t>Date Signed: ________________</w:t>
      </w:r>
    </w:p>
    <w:p w14:paraId="7849605D" w14:textId="77777777" w:rsidR="00AE7830" w:rsidRPr="00B756BA" w:rsidRDefault="00AE7830" w:rsidP="006426B1">
      <w:pPr>
        <w:spacing w:after="120" w:line="360" w:lineRule="auto"/>
        <w:jc w:val="center"/>
        <w:rPr>
          <w:rFonts w:ascii="Times New Roman" w:hAnsi="Times New Roman" w:cs="Times New Roman"/>
          <w:sz w:val="24"/>
          <w:szCs w:val="24"/>
        </w:rPr>
      </w:pPr>
    </w:p>
    <w:p w14:paraId="3202CE1E" w14:textId="77777777" w:rsidR="00AE7830" w:rsidRPr="00B756BA" w:rsidRDefault="00AE7830" w:rsidP="00161B26">
      <w:pPr>
        <w:spacing w:after="120" w:line="360" w:lineRule="auto"/>
        <w:ind w:firstLine="720"/>
        <w:rPr>
          <w:rFonts w:ascii="Times New Roman" w:hAnsi="Times New Roman" w:cs="Times New Roman"/>
          <w:sz w:val="24"/>
          <w:szCs w:val="24"/>
        </w:rPr>
      </w:pPr>
      <w:r w:rsidRPr="00B756BA">
        <w:rPr>
          <w:rFonts w:ascii="Times New Roman" w:hAnsi="Times New Roman" w:cs="Times New Roman"/>
          <w:sz w:val="24"/>
          <w:szCs w:val="24"/>
        </w:rPr>
        <w:t xml:space="preserve">Accepted as partial fulfillment of the requirements for the Degree of Bachelor of Science in Computer Science. </w:t>
      </w:r>
    </w:p>
    <w:p w14:paraId="30AA11F7" w14:textId="77777777" w:rsidR="00AE7830" w:rsidRPr="00B756BA" w:rsidRDefault="00AE7830" w:rsidP="006426B1">
      <w:pPr>
        <w:spacing w:after="120" w:line="360" w:lineRule="auto"/>
        <w:rPr>
          <w:rFonts w:ascii="Times New Roman" w:hAnsi="Times New Roman" w:cs="Times New Roman"/>
          <w:sz w:val="24"/>
          <w:szCs w:val="24"/>
        </w:rPr>
      </w:pPr>
    </w:p>
    <w:p w14:paraId="07800BFF" w14:textId="77777777" w:rsidR="00AE7830" w:rsidRPr="00B756BA" w:rsidRDefault="00AE7830" w:rsidP="007A731B">
      <w:pPr>
        <w:spacing w:after="120" w:line="360" w:lineRule="auto"/>
        <w:jc w:val="center"/>
        <w:rPr>
          <w:rFonts w:ascii="Times New Roman" w:hAnsi="Times New Roman" w:cs="Times New Roman"/>
          <w:sz w:val="24"/>
          <w:szCs w:val="24"/>
        </w:rPr>
      </w:pPr>
      <w:r w:rsidRPr="00B756BA">
        <w:rPr>
          <w:rFonts w:ascii="Times New Roman" w:hAnsi="Times New Roman" w:cs="Times New Roman"/>
          <w:sz w:val="24"/>
          <w:szCs w:val="24"/>
        </w:rPr>
        <w:t>_______________________________</w:t>
      </w:r>
    </w:p>
    <w:p w14:paraId="553B71A0" w14:textId="77777777" w:rsidR="00F57706" w:rsidRDefault="00F57706" w:rsidP="006426B1">
      <w:pPr>
        <w:spacing w:after="120" w:line="360" w:lineRule="auto"/>
        <w:jc w:val="center"/>
        <w:rPr>
          <w:rFonts w:ascii="Times New Roman" w:hAnsi="Times New Roman" w:cs="Times New Roman"/>
          <w:sz w:val="24"/>
          <w:szCs w:val="24"/>
        </w:rPr>
      </w:pPr>
    </w:p>
    <w:p w14:paraId="2D527F6E" w14:textId="4FCBB715" w:rsidR="00AE7830" w:rsidRPr="00B756BA" w:rsidRDefault="00AE7830" w:rsidP="006426B1">
      <w:pPr>
        <w:spacing w:after="120" w:line="360" w:lineRule="auto"/>
        <w:jc w:val="center"/>
        <w:rPr>
          <w:rFonts w:ascii="Times New Roman" w:hAnsi="Times New Roman" w:cs="Times New Roman"/>
          <w:sz w:val="24"/>
          <w:szCs w:val="24"/>
        </w:rPr>
      </w:pPr>
      <w:r w:rsidRPr="00B756BA">
        <w:rPr>
          <w:rFonts w:ascii="Times New Roman" w:hAnsi="Times New Roman" w:cs="Times New Roman"/>
          <w:sz w:val="24"/>
          <w:szCs w:val="24"/>
        </w:rPr>
        <w:t>Chair. Division of Physical Sciences and Mathematics</w:t>
      </w:r>
    </w:p>
    <w:p w14:paraId="50EF744E" w14:textId="77777777" w:rsidR="00AE7830" w:rsidRPr="00B756BA" w:rsidRDefault="00AE7830" w:rsidP="006426B1">
      <w:pPr>
        <w:spacing w:after="120" w:line="360" w:lineRule="auto"/>
        <w:jc w:val="center"/>
        <w:rPr>
          <w:rFonts w:ascii="Times New Roman" w:hAnsi="Times New Roman" w:cs="Times New Roman"/>
          <w:sz w:val="24"/>
          <w:szCs w:val="24"/>
        </w:rPr>
      </w:pPr>
      <w:r w:rsidRPr="00B756BA">
        <w:rPr>
          <w:rFonts w:ascii="Times New Roman" w:hAnsi="Times New Roman" w:cs="Times New Roman"/>
          <w:sz w:val="24"/>
          <w:szCs w:val="24"/>
        </w:rPr>
        <w:t>College of Arts and Sciences</w:t>
      </w:r>
    </w:p>
    <w:p w14:paraId="0D4DA9E8" w14:textId="77777777" w:rsidR="009346B5" w:rsidRDefault="007A731B" w:rsidP="009346B5">
      <w:pPr>
        <w:spacing w:after="120" w:line="360" w:lineRule="auto"/>
        <w:jc w:val="center"/>
        <w:rPr>
          <w:rFonts w:ascii="Times New Roman" w:hAnsi="Times New Roman" w:cs="Times New Roman"/>
          <w:sz w:val="24"/>
          <w:szCs w:val="24"/>
        </w:rPr>
      </w:pPr>
      <w:r w:rsidRPr="00B756BA">
        <w:rPr>
          <w:rFonts w:ascii="Times New Roman" w:hAnsi="Times New Roman" w:cs="Times New Roman"/>
          <w:sz w:val="24"/>
          <w:szCs w:val="24"/>
        </w:rPr>
        <w:t>Date Signed: ________________</w:t>
      </w:r>
    </w:p>
    <w:p w14:paraId="777BED63" w14:textId="77777777" w:rsidR="00AE7830" w:rsidRPr="009346B5" w:rsidRDefault="00AE7830" w:rsidP="009346B5">
      <w:pPr>
        <w:spacing w:after="120" w:line="360" w:lineRule="auto"/>
        <w:jc w:val="center"/>
        <w:rPr>
          <w:rFonts w:ascii="Times New Roman" w:hAnsi="Times New Roman" w:cs="Times New Roman"/>
          <w:sz w:val="24"/>
          <w:szCs w:val="24"/>
        </w:rPr>
      </w:pPr>
      <w:r w:rsidRPr="00B756BA">
        <w:rPr>
          <w:rFonts w:ascii="Times New Roman" w:hAnsi="Times New Roman" w:cs="Times New Roman"/>
          <w:b/>
          <w:sz w:val="24"/>
          <w:szCs w:val="24"/>
        </w:rPr>
        <w:lastRenderedPageBreak/>
        <w:t>ABSTRACT</w:t>
      </w:r>
    </w:p>
    <w:p w14:paraId="684EF370" w14:textId="75D9422A" w:rsidR="00463AA7" w:rsidRPr="00B756BA" w:rsidRDefault="00463AA7" w:rsidP="006A55C3">
      <w:pPr>
        <w:spacing w:line="360" w:lineRule="auto"/>
        <w:ind w:firstLine="720"/>
        <w:jc w:val="both"/>
        <w:rPr>
          <w:rFonts w:ascii="Times New Roman" w:hAnsi="Times New Roman" w:cs="Times New Roman"/>
          <w:sz w:val="24"/>
          <w:szCs w:val="24"/>
        </w:rPr>
      </w:pPr>
      <w:r w:rsidRPr="00B756BA">
        <w:rPr>
          <w:rFonts w:ascii="Times New Roman" w:hAnsi="Times New Roman" w:cs="Times New Roman"/>
          <w:sz w:val="24"/>
          <w:szCs w:val="24"/>
        </w:rPr>
        <w:t>The main purpose of this study is to develop a</w:t>
      </w:r>
      <w:r w:rsidR="00943F25">
        <w:rPr>
          <w:rFonts w:ascii="Times New Roman" w:hAnsi="Times New Roman" w:cs="Times New Roman"/>
          <w:sz w:val="24"/>
          <w:szCs w:val="24"/>
        </w:rPr>
        <w:t xml:space="preserve"> mobile</w:t>
      </w:r>
      <w:r w:rsidRPr="00B756BA">
        <w:rPr>
          <w:rFonts w:ascii="Times New Roman" w:hAnsi="Times New Roman" w:cs="Times New Roman"/>
          <w:sz w:val="24"/>
          <w:szCs w:val="24"/>
        </w:rPr>
        <w:t xml:space="preserve"> application that </w:t>
      </w:r>
      <w:r w:rsidR="00943F25">
        <w:rPr>
          <w:rFonts w:ascii="Times New Roman" w:hAnsi="Times New Roman" w:cs="Times New Roman"/>
          <w:sz w:val="24"/>
          <w:szCs w:val="24"/>
        </w:rPr>
        <w:t xml:space="preserve">provides the user to track </w:t>
      </w:r>
      <w:r w:rsidR="00001A80">
        <w:rPr>
          <w:rFonts w:ascii="Times New Roman" w:hAnsi="Times New Roman" w:cs="Times New Roman"/>
          <w:sz w:val="24"/>
          <w:szCs w:val="24"/>
        </w:rPr>
        <w:t xml:space="preserve">and share their vehicles maintenance records </w:t>
      </w:r>
      <w:r w:rsidRPr="00B756BA">
        <w:rPr>
          <w:rFonts w:ascii="Times New Roman" w:hAnsi="Times New Roman" w:cs="Times New Roman"/>
          <w:sz w:val="24"/>
          <w:szCs w:val="24"/>
        </w:rPr>
        <w:t xml:space="preserve">to help </w:t>
      </w:r>
      <w:r w:rsidR="00001A80">
        <w:rPr>
          <w:rFonts w:ascii="Times New Roman" w:hAnsi="Times New Roman" w:cs="Times New Roman"/>
          <w:sz w:val="24"/>
          <w:szCs w:val="24"/>
        </w:rPr>
        <w:t>the owner and mechanic correctly diagnose the problem of the owner’s vehicle and lessen the time of the mechanic giving the proper repairs that the vehicle needs</w:t>
      </w:r>
      <w:r w:rsidRPr="00B756BA">
        <w:rPr>
          <w:rFonts w:ascii="Times New Roman" w:hAnsi="Times New Roman" w:cs="Times New Roman"/>
          <w:sz w:val="24"/>
          <w:szCs w:val="24"/>
        </w:rPr>
        <w:t xml:space="preserve">. </w:t>
      </w:r>
      <w:r w:rsidR="00001A80">
        <w:rPr>
          <w:rFonts w:ascii="Times New Roman" w:hAnsi="Times New Roman" w:cs="Times New Roman"/>
          <w:sz w:val="24"/>
          <w:szCs w:val="24"/>
        </w:rPr>
        <w:t>Vehicle maintenance</w:t>
      </w:r>
      <w:r w:rsidRPr="00B756BA">
        <w:rPr>
          <w:rFonts w:ascii="Times New Roman" w:hAnsi="Times New Roman" w:cs="Times New Roman"/>
          <w:sz w:val="24"/>
          <w:szCs w:val="24"/>
        </w:rPr>
        <w:t xml:space="preserve"> is a</w:t>
      </w:r>
      <w:r w:rsidR="00001A80">
        <w:rPr>
          <w:rFonts w:ascii="Times New Roman" w:hAnsi="Times New Roman" w:cs="Times New Roman"/>
          <w:sz w:val="24"/>
          <w:szCs w:val="24"/>
        </w:rPr>
        <w:t xml:space="preserve"> problem for anyone</w:t>
      </w:r>
      <w:r w:rsidRPr="00B756BA">
        <w:rPr>
          <w:rFonts w:ascii="Times New Roman" w:hAnsi="Times New Roman" w:cs="Times New Roman"/>
          <w:sz w:val="24"/>
          <w:szCs w:val="24"/>
        </w:rPr>
        <w:t xml:space="preserve">, </w:t>
      </w:r>
      <w:r w:rsidR="00001A80">
        <w:rPr>
          <w:rFonts w:ascii="Times New Roman" w:hAnsi="Times New Roman" w:cs="Times New Roman"/>
          <w:sz w:val="24"/>
          <w:szCs w:val="24"/>
        </w:rPr>
        <w:t>especially to someone who doesn’t have background or have enough time to tinker around their vehicle</w:t>
      </w:r>
      <w:r w:rsidRPr="00B756BA">
        <w:rPr>
          <w:rFonts w:ascii="Times New Roman" w:hAnsi="Times New Roman" w:cs="Times New Roman"/>
          <w:sz w:val="24"/>
          <w:szCs w:val="24"/>
        </w:rPr>
        <w:t xml:space="preserve">. </w:t>
      </w:r>
      <w:r w:rsidR="00994EC0">
        <w:rPr>
          <w:rFonts w:ascii="Times New Roman" w:hAnsi="Times New Roman" w:cs="Times New Roman"/>
          <w:sz w:val="24"/>
          <w:szCs w:val="24"/>
        </w:rPr>
        <w:t xml:space="preserve">Proper maintenance of a vehicle relies on the cooperation of the owner and </w:t>
      </w:r>
      <w:r w:rsidR="00B96186">
        <w:rPr>
          <w:rFonts w:ascii="Times New Roman" w:hAnsi="Times New Roman" w:cs="Times New Roman"/>
          <w:sz w:val="24"/>
          <w:szCs w:val="24"/>
        </w:rPr>
        <w:t>its</w:t>
      </w:r>
      <w:r w:rsidR="00994EC0">
        <w:rPr>
          <w:rFonts w:ascii="Times New Roman" w:hAnsi="Times New Roman" w:cs="Times New Roman"/>
          <w:sz w:val="24"/>
          <w:szCs w:val="24"/>
        </w:rPr>
        <w:t xml:space="preserve"> mechanic, </w:t>
      </w:r>
      <w:r w:rsidRPr="00B756BA">
        <w:rPr>
          <w:rFonts w:ascii="Times New Roman" w:hAnsi="Times New Roman" w:cs="Times New Roman"/>
          <w:sz w:val="24"/>
          <w:szCs w:val="24"/>
        </w:rPr>
        <w:t>keeping track of</w:t>
      </w:r>
      <w:r w:rsidR="00994EC0">
        <w:rPr>
          <w:rFonts w:ascii="Times New Roman" w:hAnsi="Times New Roman" w:cs="Times New Roman"/>
          <w:sz w:val="24"/>
          <w:szCs w:val="24"/>
        </w:rPr>
        <w:t xml:space="preserve"> its usage</w:t>
      </w:r>
      <w:r w:rsidRPr="00B756BA">
        <w:rPr>
          <w:rFonts w:ascii="Times New Roman" w:hAnsi="Times New Roman" w:cs="Times New Roman"/>
          <w:sz w:val="24"/>
          <w:szCs w:val="24"/>
        </w:rPr>
        <w:t xml:space="preserve">, </w:t>
      </w:r>
      <w:r w:rsidR="00994EC0">
        <w:rPr>
          <w:rFonts w:ascii="Times New Roman" w:hAnsi="Times New Roman" w:cs="Times New Roman"/>
          <w:sz w:val="24"/>
          <w:szCs w:val="24"/>
        </w:rPr>
        <w:t>previous maintenance records</w:t>
      </w:r>
      <w:r w:rsidRPr="00B756BA">
        <w:rPr>
          <w:rFonts w:ascii="Times New Roman" w:hAnsi="Times New Roman" w:cs="Times New Roman"/>
          <w:sz w:val="24"/>
          <w:szCs w:val="24"/>
        </w:rPr>
        <w:t xml:space="preserve">, and </w:t>
      </w:r>
      <w:r w:rsidR="00182247">
        <w:rPr>
          <w:rFonts w:ascii="Times New Roman" w:hAnsi="Times New Roman" w:cs="Times New Roman"/>
          <w:sz w:val="24"/>
          <w:szCs w:val="24"/>
        </w:rPr>
        <w:t xml:space="preserve">diligently </w:t>
      </w:r>
      <w:r w:rsidR="00B96186">
        <w:rPr>
          <w:rFonts w:ascii="Times New Roman" w:hAnsi="Times New Roman" w:cs="Times New Roman"/>
          <w:sz w:val="24"/>
          <w:szCs w:val="24"/>
        </w:rPr>
        <w:t xml:space="preserve">checking the application if it notifies the owner to go to a trip to the repair shop.  </w:t>
      </w:r>
    </w:p>
    <w:p w14:paraId="37DDEEEC" w14:textId="24176D5C" w:rsidR="00463AA7" w:rsidRPr="00B756BA" w:rsidRDefault="00463AA7" w:rsidP="006A55C3">
      <w:pPr>
        <w:spacing w:line="360" w:lineRule="auto"/>
        <w:ind w:firstLine="720"/>
        <w:jc w:val="both"/>
        <w:rPr>
          <w:rFonts w:ascii="Times New Roman" w:hAnsi="Times New Roman" w:cs="Times New Roman"/>
          <w:sz w:val="24"/>
          <w:szCs w:val="24"/>
        </w:rPr>
      </w:pPr>
      <w:r w:rsidRPr="00B756BA">
        <w:rPr>
          <w:rFonts w:ascii="Times New Roman" w:hAnsi="Times New Roman" w:cs="Times New Roman"/>
          <w:sz w:val="24"/>
          <w:szCs w:val="24"/>
        </w:rPr>
        <w:t xml:space="preserve">The application was developed using the Agile Development approach wherein there is an initial planning and analysis phase and series of iterations that includes analysis, designing, </w:t>
      </w:r>
      <w:r w:rsidR="00173BEB" w:rsidRPr="00B756BA">
        <w:rPr>
          <w:rFonts w:ascii="Times New Roman" w:hAnsi="Times New Roman" w:cs="Times New Roman"/>
          <w:sz w:val="24"/>
          <w:szCs w:val="24"/>
        </w:rPr>
        <w:t>developing,</w:t>
      </w:r>
      <w:r w:rsidRPr="00B756BA">
        <w:rPr>
          <w:rFonts w:ascii="Times New Roman" w:hAnsi="Times New Roman" w:cs="Times New Roman"/>
          <w:sz w:val="24"/>
          <w:szCs w:val="24"/>
        </w:rPr>
        <w:t xml:space="preserve"> and testing. The application is called</w:t>
      </w:r>
      <w:r w:rsidR="00A834ED">
        <w:rPr>
          <w:rFonts w:ascii="Times New Roman" w:hAnsi="Times New Roman" w:cs="Times New Roman"/>
          <w:sz w:val="24"/>
          <w:szCs w:val="24"/>
        </w:rPr>
        <w:t xml:space="preserve"> </w:t>
      </w:r>
      <w:proofErr w:type="spellStart"/>
      <w:r w:rsidR="00A834ED">
        <w:rPr>
          <w:rFonts w:ascii="Times New Roman" w:hAnsi="Times New Roman" w:cs="Times New Roman"/>
          <w:sz w:val="24"/>
          <w:szCs w:val="24"/>
        </w:rPr>
        <w:t>CareMyCar</w:t>
      </w:r>
      <w:proofErr w:type="spellEnd"/>
      <w:r w:rsidRPr="00B756BA">
        <w:rPr>
          <w:rFonts w:ascii="Times New Roman" w:hAnsi="Times New Roman" w:cs="Times New Roman"/>
          <w:sz w:val="24"/>
          <w:szCs w:val="24"/>
        </w:rPr>
        <w:t>. Ionic</w:t>
      </w:r>
      <w:r w:rsidR="00A834ED">
        <w:rPr>
          <w:rFonts w:ascii="Times New Roman" w:hAnsi="Times New Roman" w:cs="Times New Roman"/>
          <w:sz w:val="24"/>
          <w:szCs w:val="24"/>
        </w:rPr>
        <w:t xml:space="preserve"> </w:t>
      </w:r>
      <w:r w:rsidRPr="00B756BA">
        <w:rPr>
          <w:rFonts w:ascii="Times New Roman" w:hAnsi="Times New Roman" w:cs="Times New Roman"/>
          <w:sz w:val="24"/>
          <w:szCs w:val="24"/>
        </w:rPr>
        <w:t xml:space="preserve">and Angular was used in developing the application. This application allows the </w:t>
      </w:r>
      <w:r w:rsidR="006F7CDD">
        <w:rPr>
          <w:rFonts w:ascii="Times New Roman" w:hAnsi="Times New Roman" w:cs="Times New Roman"/>
          <w:sz w:val="24"/>
          <w:szCs w:val="24"/>
        </w:rPr>
        <w:t>vehicle owners</w:t>
      </w:r>
      <w:r w:rsidRPr="00B756BA">
        <w:rPr>
          <w:rFonts w:ascii="Times New Roman" w:hAnsi="Times New Roman" w:cs="Times New Roman"/>
          <w:sz w:val="24"/>
          <w:szCs w:val="24"/>
        </w:rPr>
        <w:t xml:space="preserve"> to</w:t>
      </w:r>
      <w:r w:rsidR="006F7CDD">
        <w:rPr>
          <w:rFonts w:ascii="Times New Roman" w:hAnsi="Times New Roman" w:cs="Times New Roman"/>
          <w:sz w:val="24"/>
          <w:szCs w:val="24"/>
        </w:rPr>
        <w:t xml:space="preserve"> keep track their vehicle maintenance records</w:t>
      </w:r>
      <w:r w:rsidRPr="00B756BA">
        <w:rPr>
          <w:rFonts w:ascii="Times New Roman" w:hAnsi="Times New Roman" w:cs="Times New Roman"/>
          <w:sz w:val="24"/>
          <w:szCs w:val="24"/>
        </w:rPr>
        <w:t>,</w:t>
      </w:r>
      <w:r w:rsidR="006F7CDD">
        <w:rPr>
          <w:rFonts w:ascii="Times New Roman" w:hAnsi="Times New Roman" w:cs="Times New Roman"/>
          <w:sz w:val="24"/>
          <w:szCs w:val="24"/>
        </w:rPr>
        <w:t xml:space="preserve"> allows vehicle owners to share their maintenance records to their </w:t>
      </w:r>
      <w:r w:rsidR="00197B6F">
        <w:rPr>
          <w:rFonts w:ascii="Times New Roman" w:hAnsi="Times New Roman" w:cs="Times New Roman"/>
          <w:sz w:val="24"/>
          <w:szCs w:val="24"/>
        </w:rPr>
        <w:t>mechanic</w:t>
      </w:r>
      <w:r w:rsidR="006F7CDD">
        <w:rPr>
          <w:rFonts w:ascii="Times New Roman" w:hAnsi="Times New Roman" w:cs="Times New Roman"/>
          <w:sz w:val="24"/>
          <w:szCs w:val="24"/>
        </w:rPr>
        <w:t>, track the trips they make with the vehicle</w:t>
      </w:r>
      <w:r w:rsidRPr="00B756BA">
        <w:rPr>
          <w:rFonts w:ascii="Times New Roman" w:hAnsi="Times New Roman" w:cs="Times New Roman"/>
          <w:sz w:val="24"/>
          <w:szCs w:val="24"/>
        </w:rPr>
        <w:t xml:space="preserve">, </w:t>
      </w:r>
      <w:r w:rsidR="006F7CDD">
        <w:rPr>
          <w:rFonts w:ascii="Times New Roman" w:hAnsi="Times New Roman" w:cs="Times New Roman"/>
          <w:sz w:val="24"/>
          <w:szCs w:val="24"/>
        </w:rPr>
        <w:t xml:space="preserve">and gives the user the ability to use a </w:t>
      </w:r>
      <w:r w:rsidR="00173BEB">
        <w:rPr>
          <w:rFonts w:ascii="Times New Roman" w:hAnsi="Times New Roman" w:cs="Times New Roman"/>
          <w:sz w:val="24"/>
          <w:szCs w:val="24"/>
        </w:rPr>
        <w:t>third-party</w:t>
      </w:r>
      <w:r w:rsidR="006F7CDD">
        <w:rPr>
          <w:rFonts w:ascii="Times New Roman" w:hAnsi="Times New Roman" w:cs="Times New Roman"/>
          <w:sz w:val="24"/>
          <w:szCs w:val="24"/>
        </w:rPr>
        <w:t xml:space="preserve"> </w:t>
      </w:r>
      <w:r w:rsidR="00197B6F">
        <w:rPr>
          <w:rFonts w:ascii="Times New Roman" w:hAnsi="Times New Roman" w:cs="Times New Roman"/>
          <w:sz w:val="24"/>
          <w:szCs w:val="24"/>
        </w:rPr>
        <w:t xml:space="preserve">hardware (On-Board Diagnostics or OBD) to check </w:t>
      </w:r>
      <w:r w:rsidR="006A55C3">
        <w:rPr>
          <w:rFonts w:ascii="Times New Roman" w:hAnsi="Times New Roman" w:cs="Times New Roman"/>
          <w:sz w:val="24"/>
          <w:szCs w:val="24"/>
        </w:rPr>
        <w:t>its</w:t>
      </w:r>
      <w:r w:rsidR="00197B6F">
        <w:rPr>
          <w:rFonts w:ascii="Times New Roman" w:hAnsi="Times New Roman" w:cs="Times New Roman"/>
          <w:sz w:val="24"/>
          <w:szCs w:val="24"/>
        </w:rPr>
        <w:t xml:space="preserve"> internals for them.</w:t>
      </w:r>
    </w:p>
    <w:p w14:paraId="5823A867" w14:textId="229C12B6" w:rsidR="00463AA7" w:rsidRDefault="00463AA7" w:rsidP="006426B1">
      <w:pPr>
        <w:spacing w:line="360" w:lineRule="auto"/>
        <w:rPr>
          <w:rFonts w:ascii="Times New Roman" w:hAnsi="Times New Roman" w:cs="Times New Roman"/>
          <w:sz w:val="24"/>
          <w:szCs w:val="24"/>
        </w:rPr>
      </w:pPr>
      <w:r w:rsidRPr="00B756BA">
        <w:rPr>
          <w:rFonts w:ascii="Times New Roman" w:hAnsi="Times New Roman" w:cs="Times New Roman"/>
          <w:sz w:val="24"/>
          <w:szCs w:val="24"/>
        </w:rPr>
        <w:tab/>
      </w:r>
    </w:p>
    <w:p w14:paraId="5886A635" w14:textId="40A33424" w:rsidR="00ED2C40" w:rsidRDefault="00ED2C40" w:rsidP="006426B1">
      <w:pPr>
        <w:spacing w:line="360" w:lineRule="auto"/>
        <w:rPr>
          <w:rFonts w:ascii="Times New Roman" w:hAnsi="Times New Roman" w:cs="Times New Roman"/>
          <w:sz w:val="24"/>
          <w:szCs w:val="24"/>
        </w:rPr>
      </w:pPr>
    </w:p>
    <w:p w14:paraId="501430B4" w14:textId="319D4B40" w:rsidR="00ED2C40" w:rsidRDefault="00ED2C40" w:rsidP="006426B1">
      <w:pPr>
        <w:spacing w:line="360" w:lineRule="auto"/>
        <w:rPr>
          <w:rFonts w:ascii="Times New Roman" w:hAnsi="Times New Roman" w:cs="Times New Roman"/>
          <w:sz w:val="24"/>
          <w:szCs w:val="24"/>
        </w:rPr>
      </w:pPr>
    </w:p>
    <w:p w14:paraId="7A5C9244" w14:textId="77777777" w:rsidR="00ED2C40" w:rsidRPr="00B756BA" w:rsidRDefault="00ED2C40" w:rsidP="006426B1">
      <w:pPr>
        <w:spacing w:line="360" w:lineRule="auto"/>
        <w:rPr>
          <w:rFonts w:ascii="Times New Roman" w:hAnsi="Times New Roman" w:cs="Times New Roman"/>
          <w:sz w:val="24"/>
          <w:szCs w:val="24"/>
        </w:rPr>
      </w:pPr>
    </w:p>
    <w:p w14:paraId="6B005AFF" w14:textId="77777777" w:rsidR="00463AA7" w:rsidRPr="00B756BA" w:rsidRDefault="00463AA7" w:rsidP="006426B1">
      <w:pPr>
        <w:spacing w:after="120" w:line="360" w:lineRule="auto"/>
        <w:jc w:val="center"/>
        <w:rPr>
          <w:rFonts w:ascii="Times New Roman" w:hAnsi="Times New Roman" w:cs="Times New Roman"/>
          <w:b/>
          <w:sz w:val="24"/>
          <w:szCs w:val="24"/>
        </w:rPr>
      </w:pPr>
    </w:p>
    <w:p w14:paraId="07AFD1D7" w14:textId="77777777" w:rsidR="00AE7830" w:rsidRPr="00B756BA" w:rsidRDefault="00AE7830" w:rsidP="006426B1">
      <w:pPr>
        <w:spacing w:after="120" w:line="360" w:lineRule="auto"/>
        <w:jc w:val="center"/>
        <w:rPr>
          <w:rFonts w:ascii="Times New Roman" w:hAnsi="Times New Roman" w:cs="Times New Roman"/>
          <w:b/>
          <w:sz w:val="24"/>
          <w:szCs w:val="24"/>
        </w:rPr>
      </w:pPr>
    </w:p>
    <w:p w14:paraId="7F11D97A" w14:textId="77777777" w:rsidR="00AE7830" w:rsidRPr="00B756BA" w:rsidRDefault="00AE7830" w:rsidP="006426B1">
      <w:pPr>
        <w:spacing w:after="120" w:line="360" w:lineRule="auto"/>
        <w:jc w:val="center"/>
        <w:rPr>
          <w:rFonts w:ascii="Times New Roman" w:hAnsi="Times New Roman" w:cs="Times New Roman"/>
          <w:b/>
          <w:sz w:val="24"/>
          <w:szCs w:val="24"/>
        </w:rPr>
      </w:pPr>
    </w:p>
    <w:p w14:paraId="6AD11C3F" w14:textId="77777777" w:rsidR="00AE7830" w:rsidRPr="00B756BA" w:rsidRDefault="00AE7830" w:rsidP="006426B1">
      <w:pPr>
        <w:spacing w:after="120" w:line="360" w:lineRule="auto"/>
        <w:jc w:val="center"/>
        <w:rPr>
          <w:rFonts w:ascii="Times New Roman" w:hAnsi="Times New Roman" w:cs="Times New Roman"/>
          <w:b/>
          <w:sz w:val="24"/>
          <w:szCs w:val="24"/>
        </w:rPr>
      </w:pPr>
    </w:p>
    <w:p w14:paraId="733591B2" w14:textId="77777777" w:rsidR="00AE7830" w:rsidRPr="00B756BA" w:rsidRDefault="00AE7830" w:rsidP="006426B1">
      <w:pPr>
        <w:spacing w:after="120" w:line="360" w:lineRule="auto"/>
        <w:jc w:val="center"/>
        <w:rPr>
          <w:rFonts w:ascii="Times New Roman" w:hAnsi="Times New Roman" w:cs="Times New Roman"/>
          <w:b/>
          <w:sz w:val="24"/>
          <w:szCs w:val="24"/>
        </w:rPr>
      </w:pPr>
    </w:p>
    <w:p w14:paraId="692360C2" w14:textId="77777777" w:rsidR="00AE7830" w:rsidRPr="00B756BA" w:rsidRDefault="00AE7830" w:rsidP="006426B1">
      <w:pPr>
        <w:spacing w:after="120" w:line="360" w:lineRule="auto"/>
        <w:jc w:val="center"/>
        <w:rPr>
          <w:rFonts w:ascii="Times New Roman" w:hAnsi="Times New Roman" w:cs="Times New Roman"/>
          <w:b/>
          <w:sz w:val="24"/>
          <w:szCs w:val="24"/>
        </w:rPr>
      </w:pPr>
    </w:p>
    <w:p w14:paraId="0D43DF80" w14:textId="77777777" w:rsidR="00AE7830" w:rsidRPr="00B756BA" w:rsidRDefault="00AE7830" w:rsidP="006426B1">
      <w:pPr>
        <w:spacing w:after="120" w:line="360" w:lineRule="auto"/>
        <w:jc w:val="center"/>
        <w:rPr>
          <w:rFonts w:ascii="Times New Roman" w:hAnsi="Times New Roman" w:cs="Times New Roman"/>
          <w:b/>
          <w:sz w:val="24"/>
          <w:szCs w:val="24"/>
        </w:rPr>
      </w:pPr>
    </w:p>
    <w:p w14:paraId="7FE1EFFD" w14:textId="77777777" w:rsidR="00AE7830" w:rsidRPr="00B756BA" w:rsidRDefault="00AE7830" w:rsidP="006426B1">
      <w:pPr>
        <w:spacing w:after="120" w:line="360" w:lineRule="auto"/>
        <w:rPr>
          <w:rFonts w:ascii="Times New Roman" w:hAnsi="Times New Roman" w:cs="Times New Roman"/>
          <w:b/>
          <w:sz w:val="24"/>
          <w:szCs w:val="24"/>
        </w:rPr>
      </w:pPr>
    </w:p>
    <w:p w14:paraId="19C0A97C" w14:textId="77777777" w:rsidR="00463AA7" w:rsidRPr="00B756BA" w:rsidRDefault="00463AA7" w:rsidP="006426B1">
      <w:pPr>
        <w:spacing w:after="120" w:line="360" w:lineRule="auto"/>
        <w:rPr>
          <w:rFonts w:ascii="Times New Roman" w:hAnsi="Times New Roman" w:cs="Times New Roman"/>
          <w:b/>
          <w:sz w:val="24"/>
          <w:szCs w:val="24"/>
        </w:rPr>
      </w:pPr>
    </w:p>
    <w:p w14:paraId="0F32B52B" w14:textId="77777777" w:rsidR="00AE7830" w:rsidRPr="00B756BA" w:rsidRDefault="00AE7830" w:rsidP="006426B1">
      <w:pPr>
        <w:spacing w:after="120" w:line="360" w:lineRule="auto"/>
        <w:jc w:val="center"/>
        <w:rPr>
          <w:rFonts w:ascii="Times New Roman" w:hAnsi="Times New Roman" w:cs="Times New Roman"/>
          <w:b/>
          <w:sz w:val="24"/>
          <w:szCs w:val="24"/>
        </w:rPr>
      </w:pPr>
      <w:r w:rsidRPr="00B756BA">
        <w:rPr>
          <w:rFonts w:ascii="Times New Roman" w:hAnsi="Times New Roman" w:cs="Times New Roman"/>
          <w:b/>
          <w:sz w:val="24"/>
          <w:szCs w:val="24"/>
        </w:rPr>
        <w:t>ACKNOWLEDGEMENT</w:t>
      </w:r>
    </w:p>
    <w:p w14:paraId="5DE3A9A1" w14:textId="73CF5B7D" w:rsidR="00AE7830" w:rsidRDefault="00AE7830" w:rsidP="006426B1">
      <w:pPr>
        <w:spacing w:after="120" w:line="360" w:lineRule="auto"/>
        <w:rPr>
          <w:rFonts w:ascii="Times New Roman" w:hAnsi="Times New Roman" w:cs="Times New Roman"/>
          <w:sz w:val="24"/>
          <w:szCs w:val="24"/>
        </w:rPr>
      </w:pPr>
    </w:p>
    <w:p w14:paraId="74F5BD7F" w14:textId="1273B158" w:rsidR="00496409" w:rsidRDefault="00496409" w:rsidP="006426B1">
      <w:pPr>
        <w:spacing w:after="120" w:line="360" w:lineRule="auto"/>
        <w:rPr>
          <w:rFonts w:ascii="Times New Roman" w:hAnsi="Times New Roman" w:cs="Times New Roman"/>
          <w:sz w:val="24"/>
          <w:szCs w:val="24"/>
        </w:rPr>
      </w:pPr>
    </w:p>
    <w:p w14:paraId="7B672859" w14:textId="3F83E50E" w:rsidR="00496409" w:rsidRDefault="00496409" w:rsidP="006426B1">
      <w:pPr>
        <w:spacing w:after="120" w:line="360" w:lineRule="auto"/>
        <w:rPr>
          <w:rFonts w:ascii="Times New Roman" w:hAnsi="Times New Roman" w:cs="Times New Roman"/>
          <w:sz w:val="24"/>
          <w:szCs w:val="24"/>
        </w:rPr>
      </w:pPr>
    </w:p>
    <w:p w14:paraId="41F71457" w14:textId="3ED427AB" w:rsidR="00496409" w:rsidRDefault="00496409" w:rsidP="006426B1">
      <w:pPr>
        <w:spacing w:after="120" w:line="360" w:lineRule="auto"/>
        <w:rPr>
          <w:rFonts w:ascii="Times New Roman" w:hAnsi="Times New Roman" w:cs="Times New Roman"/>
          <w:sz w:val="24"/>
          <w:szCs w:val="24"/>
        </w:rPr>
      </w:pPr>
    </w:p>
    <w:p w14:paraId="6C02B1B2" w14:textId="3E67ED0E" w:rsidR="00496409" w:rsidRDefault="00496409" w:rsidP="006426B1">
      <w:pPr>
        <w:spacing w:after="120" w:line="360" w:lineRule="auto"/>
        <w:rPr>
          <w:rFonts w:ascii="Times New Roman" w:hAnsi="Times New Roman" w:cs="Times New Roman"/>
          <w:sz w:val="24"/>
          <w:szCs w:val="24"/>
        </w:rPr>
      </w:pPr>
    </w:p>
    <w:p w14:paraId="33FE0170" w14:textId="3289E6E0" w:rsidR="00496409" w:rsidRDefault="00496409" w:rsidP="006426B1">
      <w:pPr>
        <w:spacing w:after="120" w:line="360" w:lineRule="auto"/>
        <w:rPr>
          <w:rFonts w:ascii="Times New Roman" w:hAnsi="Times New Roman" w:cs="Times New Roman"/>
          <w:sz w:val="24"/>
          <w:szCs w:val="24"/>
        </w:rPr>
      </w:pPr>
    </w:p>
    <w:p w14:paraId="6F6AFA43" w14:textId="760FC2D7" w:rsidR="00496409" w:rsidRDefault="00496409" w:rsidP="006426B1">
      <w:pPr>
        <w:spacing w:after="120" w:line="360" w:lineRule="auto"/>
        <w:rPr>
          <w:rFonts w:ascii="Times New Roman" w:hAnsi="Times New Roman" w:cs="Times New Roman"/>
          <w:sz w:val="24"/>
          <w:szCs w:val="24"/>
        </w:rPr>
      </w:pPr>
    </w:p>
    <w:p w14:paraId="55B29E87" w14:textId="40787497" w:rsidR="00496409" w:rsidRDefault="00496409" w:rsidP="006426B1">
      <w:pPr>
        <w:spacing w:after="120" w:line="360" w:lineRule="auto"/>
        <w:rPr>
          <w:rFonts w:ascii="Times New Roman" w:hAnsi="Times New Roman" w:cs="Times New Roman"/>
          <w:sz w:val="24"/>
          <w:szCs w:val="24"/>
        </w:rPr>
      </w:pPr>
    </w:p>
    <w:p w14:paraId="681D8CA2" w14:textId="50A92381" w:rsidR="00496409" w:rsidRDefault="00496409" w:rsidP="006426B1">
      <w:pPr>
        <w:spacing w:after="120" w:line="360" w:lineRule="auto"/>
        <w:rPr>
          <w:rFonts w:ascii="Times New Roman" w:hAnsi="Times New Roman" w:cs="Times New Roman"/>
          <w:sz w:val="24"/>
          <w:szCs w:val="24"/>
        </w:rPr>
      </w:pPr>
    </w:p>
    <w:p w14:paraId="03C3E0FC" w14:textId="0C9AE437" w:rsidR="00496409" w:rsidRDefault="00496409" w:rsidP="006426B1">
      <w:pPr>
        <w:spacing w:after="120" w:line="360" w:lineRule="auto"/>
        <w:rPr>
          <w:rFonts w:ascii="Times New Roman" w:hAnsi="Times New Roman" w:cs="Times New Roman"/>
          <w:sz w:val="24"/>
          <w:szCs w:val="24"/>
        </w:rPr>
      </w:pPr>
    </w:p>
    <w:p w14:paraId="2D31BC17" w14:textId="68099B57" w:rsidR="00496409" w:rsidRDefault="00496409" w:rsidP="006426B1">
      <w:pPr>
        <w:spacing w:after="120" w:line="360" w:lineRule="auto"/>
        <w:rPr>
          <w:rFonts w:ascii="Times New Roman" w:hAnsi="Times New Roman" w:cs="Times New Roman"/>
          <w:sz w:val="24"/>
          <w:szCs w:val="24"/>
        </w:rPr>
      </w:pPr>
    </w:p>
    <w:p w14:paraId="53994267" w14:textId="77777777" w:rsidR="00496409" w:rsidRPr="00B756BA" w:rsidRDefault="00496409" w:rsidP="006426B1">
      <w:pPr>
        <w:spacing w:after="120" w:line="360" w:lineRule="auto"/>
        <w:rPr>
          <w:rFonts w:ascii="Times New Roman" w:hAnsi="Times New Roman" w:cs="Times New Roman"/>
          <w:sz w:val="24"/>
          <w:szCs w:val="24"/>
        </w:rPr>
      </w:pPr>
    </w:p>
    <w:p w14:paraId="01EF64F3" w14:textId="77777777" w:rsidR="00AE7830" w:rsidRPr="00B756BA" w:rsidRDefault="00AE7830" w:rsidP="006426B1">
      <w:pPr>
        <w:spacing w:after="120" w:line="360" w:lineRule="auto"/>
        <w:rPr>
          <w:rFonts w:ascii="Times New Roman" w:hAnsi="Times New Roman" w:cs="Times New Roman"/>
          <w:sz w:val="24"/>
          <w:szCs w:val="24"/>
        </w:rPr>
      </w:pPr>
    </w:p>
    <w:p w14:paraId="5800817D" w14:textId="77777777" w:rsidR="00AE7830" w:rsidRPr="00B756BA" w:rsidRDefault="00AE7830" w:rsidP="006426B1">
      <w:pPr>
        <w:spacing w:after="120" w:line="360" w:lineRule="auto"/>
        <w:rPr>
          <w:rFonts w:ascii="Times New Roman" w:hAnsi="Times New Roman" w:cs="Times New Roman"/>
          <w:sz w:val="24"/>
          <w:szCs w:val="24"/>
        </w:rPr>
      </w:pPr>
    </w:p>
    <w:p w14:paraId="26746FA2" w14:textId="77777777" w:rsidR="00AE7830" w:rsidRPr="00B756BA" w:rsidRDefault="00AE7830" w:rsidP="006426B1">
      <w:pPr>
        <w:spacing w:after="120" w:line="360" w:lineRule="auto"/>
        <w:rPr>
          <w:rFonts w:ascii="Times New Roman" w:hAnsi="Times New Roman" w:cs="Times New Roman"/>
          <w:sz w:val="24"/>
          <w:szCs w:val="24"/>
        </w:rPr>
      </w:pPr>
    </w:p>
    <w:p w14:paraId="5BEB4E73" w14:textId="77777777" w:rsidR="00AE7830" w:rsidRPr="00B756BA" w:rsidRDefault="00AE7830" w:rsidP="006426B1">
      <w:pPr>
        <w:spacing w:after="120" w:line="360" w:lineRule="auto"/>
        <w:rPr>
          <w:rFonts w:ascii="Times New Roman" w:hAnsi="Times New Roman" w:cs="Times New Roman"/>
          <w:sz w:val="24"/>
          <w:szCs w:val="24"/>
        </w:rPr>
      </w:pPr>
    </w:p>
    <w:p w14:paraId="6D2D7F3F" w14:textId="77777777" w:rsidR="00AE7830" w:rsidRPr="00B756BA" w:rsidRDefault="00AE7830" w:rsidP="006426B1">
      <w:pPr>
        <w:spacing w:after="120" w:line="360" w:lineRule="auto"/>
        <w:rPr>
          <w:rFonts w:ascii="Times New Roman" w:hAnsi="Times New Roman" w:cs="Times New Roman"/>
          <w:sz w:val="24"/>
          <w:szCs w:val="24"/>
        </w:rPr>
      </w:pPr>
    </w:p>
    <w:p w14:paraId="05777C31" w14:textId="77777777" w:rsidR="00AE7830" w:rsidRPr="00B756BA" w:rsidRDefault="00AE7830" w:rsidP="006426B1">
      <w:pPr>
        <w:spacing w:after="120" w:line="360" w:lineRule="auto"/>
        <w:rPr>
          <w:rFonts w:ascii="Times New Roman" w:hAnsi="Times New Roman" w:cs="Times New Roman"/>
          <w:sz w:val="24"/>
          <w:szCs w:val="24"/>
        </w:rPr>
      </w:pPr>
    </w:p>
    <w:p w14:paraId="53E41148" w14:textId="77777777" w:rsidR="006426B1" w:rsidRPr="00B756BA" w:rsidRDefault="006426B1" w:rsidP="006426B1">
      <w:pPr>
        <w:spacing w:after="120" w:line="360" w:lineRule="auto"/>
        <w:rPr>
          <w:rFonts w:ascii="Times New Roman" w:hAnsi="Times New Roman" w:cs="Times New Roman"/>
          <w:sz w:val="24"/>
          <w:szCs w:val="24"/>
        </w:rPr>
      </w:pPr>
    </w:p>
    <w:p w14:paraId="6F77DACF" w14:textId="77777777" w:rsidR="006426B1" w:rsidRPr="00B756BA" w:rsidRDefault="006426B1" w:rsidP="006426B1">
      <w:pPr>
        <w:spacing w:after="120" w:line="360" w:lineRule="auto"/>
        <w:rPr>
          <w:rFonts w:ascii="Times New Roman" w:hAnsi="Times New Roman" w:cs="Times New Roman"/>
          <w:sz w:val="24"/>
          <w:szCs w:val="24"/>
        </w:rPr>
      </w:pPr>
    </w:p>
    <w:p w14:paraId="6412275D" w14:textId="77777777" w:rsidR="006426B1" w:rsidRPr="00B756BA" w:rsidRDefault="006426B1" w:rsidP="006426B1">
      <w:pPr>
        <w:spacing w:after="120" w:line="360" w:lineRule="auto"/>
        <w:rPr>
          <w:rFonts w:ascii="Times New Roman" w:hAnsi="Times New Roman" w:cs="Times New Roman"/>
          <w:sz w:val="24"/>
          <w:szCs w:val="24"/>
        </w:rPr>
      </w:pPr>
    </w:p>
    <w:p w14:paraId="3031271D" w14:textId="77777777" w:rsidR="006426B1" w:rsidRPr="00B756BA" w:rsidRDefault="006426B1" w:rsidP="006426B1">
      <w:pPr>
        <w:spacing w:after="120" w:line="360" w:lineRule="auto"/>
        <w:rPr>
          <w:rFonts w:ascii="Times New Roman" w:hAnsi="Times New Roman" w:cs="Times New Roman"/>
          <w:sz w:val="24"/>
          <w:szCs w:val="24"/>
        </w:rPr>
      </w:pPr>
    </w:p>
    <w:p w14:paraId="68B64206" w14:textId="77777777" w:rsidR="009D7E3C" w:rsidRPr="00B756BA" w:rsidRDefault="009D7E3C" w:rsidP="009D7E3C">
      <w:pPr>
        <w:spacing w:after="120" w:line="360" w:lineRule="auto"/>
        <w:rPr>
          <w:rFonts w:ascii="Times New Roman" w:hAnsi="Times New Roman" w:cs="Times New Roman"/>
          <w:sz w:val="24"/>
          <w:szCs w:val="24"/>
        </w:rPr>
      </w:pPr>
    </w:p>
    <w:p w14:paraId="330FCCC0" w14:textId="77777777" w:rsidR="00AE7830" w:rsidRDefault="00AE7830" w:rsidP="00B64999">
      <w:pPr>
        <w:spacing w:after="120" w:line="480" w:lineRule="auto"/>
        <w:jc w:val="center"/>
        <w:rPr>
          <w:rFonts w:ascii="Times New Roman" w:hAnsi="Times New Roman" w:cs="Times New Roman"/>
          <w:b/>
          <w:sz w:val="24"/>
          <w:szCs w:val="24"/>
        </w:rPr>
      </w:pPr>
      <w:r w:rsidRPr="00B756BA">
        <w:rPr>
          <w:rFonts w:ascii="Times New Roman" w:hAnsi="Times New Roman" w:cs="Times New Roman"/>
          <w:b/>
          <w:sz w:val="24"/>
          <w:szCs w:val="24"/>
        </w:rPr>
        <w:lastRenderedPageBreak/>
        <w:t>TABLE OF CONTENTS</w:t>
      </w:r>
    </w:p>
    <w:p w14:paraId="002EC329" w14:textId="77777777" w:rsidR="00B64999" w:rsidRDefault="00B64999" w:rsidP="00B64999">
      <w:pPr>
        <w:spacing w:after="120" w:line="480" w:lineRule="auto"/>
        <w:jc w:val="center"/>
        <w:rPr>
          <w:rFonts w:ascii="Times New Roman" w:hAnsi="Times New Roman" w:cs="Times New Roman"/>
          <w:b/>
          <w:sz w:val="24"/>
          <w:szCs w:val="24"/>
        </w:rPr>
      </w:pPr>
    </w:p>
    <w:p w14:paraId="1D01B478" w14:textId="77777777" w:rsidR="00B64999" w:rsidRPr="00B756BA" w:rsidRDefault="00B64999" w:rsidP="00B64999">
      <w:pPr>
        <w:spacing w:after="120" w:line="480" w:lineRule="auto"/>
        <w:jc w:val="center"/>
        <w:rPr>
          <w:rFonts w:ascii="Times New Roman" w:hAnsi="Times New Roman" w:cs="Times New Roman"/>
          <w:b/>
          <w:sz w:val="24"/>
          <w:szCs w:val="24"/>
        </w:rPr>
      </w:pPr>
    </w:p>
    <w:p w14:paraId="65751864" w14:textId="77777777" w:rsidR="00AE7830" w:rsidRPr="00B756BA" w:rsidRDefault="00B64999" w:rsidP="00B64999">
      <w:pPr>
        <w:spacing w:after="120" w:line="360" w:lineRule="auto"/>
        <w:ind w:left="6480" w:firstLine="720"/>
        <w:rPr>
          <w:rFonts w:ascii="Times New Roman" w:hAnsi="Times New Roman" w:cs="Times New Roman"/>
          <w:sz w:val="24"/>
          <w:szCs w:val="24"/>
        </w:rPr>
      </w:pPr>
      <w:r>
        <w:rPr>
          <w:rFonts w:ascii="Times New Roman" w:hAnsi="Times New Roman" w:cs="Times New Roman"/>
          <w:sz w:val="24"/>
          <w:szCs w:val="24"/>
        </w:rPr>
        <w:t xml:space="preserve">     </w:t>
      </w:r>
      <w:r w:rsidR="00AE7830" w:rsidRPr="00B756BA">
        <w:rPr>
          <w:rFonts w:ascii="Times New Roman" w:hAnsi="Times New Roman" w:cs="Times New Roman"/>
          <w:sz w:val="24"/>
          <w:szCs w:val="24"/>
        </w:rPr>
        <w:t xml:space="preserve">  PAGE</w:t>
      </w:r>
    </w:p>
    <w:p w14:paraId="5835906A" w14:textId="77777777" w:rsidR="00AE7830" w:rsidRPr="00B756BA" w:rsidRDefault="00AE7830" w:rsidP="006426B1">
      <w:pPr>
        <w:spacing w:after="120" w:line="360" w:lineRule="auto"/>
        <w:rPr>
          <w:rFonts w:ascii="Times New Roman" w:hAnsi="Times New Roman" w:cs="Times New Roman"/>
          <w:sz w:val="24"/>
          <w:szCs w:val="24"/>
        </w:rPr>
      </w:pPr>
      <w:r w:rsidRPr="00B756BA">
        <w:rPr>
          <w:rFonts w:ascii="Times New Roman" w:hAnsi="Times New Roman" w:cs="Times New Roman"/>
          <w:sz w:val="24"/>
          <w:szCs w:val="24"/>
        </w:rPr>
        <w:t>Certificate of Approval                                                                                                  ii</w:t>
      </w:r>
    </w:p>
    <w:p w14:paraId="19F2156A" w14:textId="77777777" w:rsidR="00AE7830" w:rsidRPr="00B756BA" w:rsidRDefault="00AE7830" w:rsidP="006426B1">
      <w:pPr>
        <w:spacing w:after="120" w:line="360" w:lineRule="auto"/>
        <w:rPr>
          <w:rFonts w:ascii="Times New Roman" w:hAnsi="Times New Roman" w:cs="Times New Roman"/>
          <w:sz w:val="24"/>
          <w:szCs w:val="24"/>
        </w:rPr>
      </w:pPr>
      <w:proofErr w:type="spellStart"/>
      <w:r w:rsidRPr="00B756BA">
        <w:rPr>
          <w:rFonts w:ascii="Times New Roman" w:hAnsi="Times New Roman" w:cs="Times New Roman"/>
          <w:sz w:val="24"/>
          <w:szCs w:val="24"/>
        </w:rPr>
        <w:t>Abtract</w:t>
      </w:r>
      <w:proofErr w:type="spellEnd"/>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t xml:space="preserve">   iii      </w:t>
      </w:r>
    </w:p>
    <w:p w14:paraId="772C545A" w14:textId="77777777" w:rsidR="00AE7830" w:rsidRPr="00B756BA" w:rsidRDefault="00AE7830" w:rsidP="006426B1">
      <w:pPr>
        <w:spacing w:after="120" w:line="360" w:lineRule="auto"/>
        <w:rPr>
          <w:rFonts w:ascii="Times New Roman" w:hAnsi="Times New Roman" w:cs="Times New Roman"/>
          <w:sz w:val="24"/>
          <w:szCs w:val="24"/>
        </w:rPr>
      </w:pPr>
      <w:r w:rsidRPr="00B756BA">
        <w:rPr>
          <w:rFonts w:ascii="Times New Roman" w:hAnsi="Times New Roman" w:cs="Times New Roman"/>
          <w:sz w:val="24"/>
          <w:szCs w:val="24"/>
        </w:rPr>
        <w:t>Acknowledgement</w:t>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t xml:space="preserve">   iv</w:t>
      </w:r>
    </w:p>
    <w:p w14:paraId="7AAD0085" w14:textId="77777777" w:rsidR="00AE7830" w:rsidRPr="00B756BA" w:rsidRDefault="00AE7830" w:rsidP="006426B1">
      <w:pPr>
        <w:spacing w:after="120" w:line="360" w:lineRule="auto"/>
        <w:rPr>
          <w:rFonts w:ascii="Times New Roman" w:hAnsi="Times New Roman" w:cs="Times New Roman"/>
          <w:sz w:val="24"/>
          <w:szCs w:val="24"/>
        </w:rPr>
      </w:pPr>
      <w:r w:rsidRPr="00B756BA">
        <w:rPr>
          <w:rFonts w:ascii="Times New Roman" w:hAnsi="Times New Roman" w:cs="Times New Roman"/>
          <w:sz w:val="24"/>
          <w:szCs w:val="24"/>
        </w:rPr>
        <w:t>Table of Contents</w:t>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t xml:space="preserve">    v</w:t>
      </w:r>
    </w:p>
    <w:p w14:paraId="59F9EA06" w14:textId="77777777" w:rsidR="00AE7830" w:rsidRPr="00B756BA" w:rsidRDefault="00AE7830" w:rsidP="006426B1">
      <w:pPr>
        <w:spacing w:after="120" w:line="360" w:lineRule="auto"/>
        <w:rPr>
          <w:rFonts w:ascii="Times New Roman" w:hAnsi="Times New Roman" w:cs="Times New Roman"/>
          <w:sz w:val="24"/>
          <w:szCs w:val="24"/>
        </w:rPr>
      </w:pPr>
      <w:r w:rsidRPr="00B756BA">
        <w:rPr>
          <w:rFonts w:ascii="Times New Roman" w:hAnsi="Times New Roman" w:cs="Times New Roman"/>
          <w:sz w:val="24"/>
          <w:szCs w:val="24"/>
        </w:rPr>
        <w:t>List of Figures</w:t>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t xml:space="preserve">   vi</w:t>
      </w:r>
    </w:p>
    <w:p w14:paraId="6393BDD2" w14:textId="4216DE39" w:rsidR="00AE7830" w:rsidRPr="00B756BA" w:rsidRDefault="00AE7830" w:rsidP="006426B1">
      <w:pPr>
        <w:spacing w:after="120" w:line="360" w:lineRule="auto"/>
        <w:rPr>
          <w:rFonts w:ascii="Times New Roman" w:hAnsi="Times New Roman" w:cs="Times New Roman"/>
          <w:sz w:val="24"/>
          <w:szCs w:val="24"/>
        </w:rPr>
      </w:pPr>
      <w:r w:rsidRPr="00B756BA">
        <w:rPr>
          <w:rFonts w:ascii="Times New Roman" w:hAnsi="Times New Roman" w:cs="Times New Roman"/>
          <w:sz w:val="24"/>
          <w:szCs w:val="24"/>
        </w:rPr>
        <w:t>List of Appendices</w:t>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r>
      <w:r w:rsidR="00173BEB" w:rsidRPr="00B756BA">
        <w:rPr>
          <w:rFonts w:ascii="Times New Roman" w:hAnsi="Times New Roman" w:cs="Times New Roman"/>
          <w:sz w:val="24"/>
          <w:szCs w:val="24"/>
        </w:rPr>
        <w:tab/>
        <w:t xml:space="preserve"> vii</w:t>
      </w:r>
    </w:p>
    <w:p w14:paraId="35E612BB" w14:textId="77777777" w:rsidR="00AE7830" w:rsidRPr="00B756BA" w:rsidRDefault="00AE7830" w:rsidP="006426B1">
      <w:pPr>
        <w:spacing w:after="120" w:line="360" w:lineRule="auto"/>
        <w:rPr>
          <w:rFonts w:ascii="Times New Roman" w:hAnsi="Times New Roman" w:cs="Times New Roman"/>
          <w:sz w:val="24"/>
          <w:szCs w:val="24"/>
        </w:rPr>
      </w:pPr>
      <w:r w:rsidRPr="00B756BA">
        <w:rPr>
          <w:rFonts w:ascii="Times New Roman" w:hAnsi="Times New Roman" w:cs="Times New Roman"/>
          <w:b/>
          <w:sz w:val="24"/>
          <w:szCs w:val="24"/>
        </w:rPr>
        <w:t>Chapter 1. INTRODUCTION</w:t>
      </w:r>
      <w:r w:rsidRPr="00B756BA">
        <w:rPr>
          <w:rFonts w:ascii="Times New Roman" w:hAnsi="Times New Roman" w:cs="Times New Roman"/>
          <w:b/>
          <w:sz w:val="24"/>
          <w:szCs w:val="24"/>
        </w:rPr>
        <w:tab/>
      </w:r>
      <w:r w:rsidRPr="00B756BA">
        <w:rPr>
          <w:rFonts w:ascii="Times New Roman" w:hAnsi="Times New Roman" w:cs="Times New Roman"/>
          <w:b/>
          <w:sz w:val="24"/>
          <w:szCs w:val="24"/>
        </w:rPr>
        <w:tab/>
      </w:r>
      <w:r w:rsidRPr="00B756BA">
        <w:rPr>
          <w:rFonts w:ascii="Times New Roman" w:hAnsi="Times New Roman" w:cs="Times New Roman"/>
          <w:b/>
          <w:sz w:val="24"/>
          <w:szCs w:val="24"/>
        </w:rPr>
        <w:tab/>
      </w:r>
      <w:r w:rsidRPr="00B756BA">
        <w:rPr>
          <w:rFonts w:ascii="Times New Roman" w:hAnsi="Times New Roman" w:cs="Times New Roman"/>
          <w:b/>
          <w:sz w:val="24"/>
          <w:szCs w:val="24"/>
        </w:rPr>
        <w:tab/>
      </w:r>
      <w:r w:rsidRPr="00B756BA">
        <w:rPr>
          <w:rFonts w:ascii="Times New Roman" w:hAnsi="Times New Roman" w:cs="Times New Roman"/>
          <w:b/>
          <w:sz w:val="24"/>
          <w:szCs w:val="24"/>
        </w:rPr>
        <w:tab/>
      </w:r>
      <w:r w:rsidRPr="00B756BA">
        <w:rPr>
          <w:rFonts w:ascii="Times New Roman" w:hAnsi="Times New Roman" w:cs="Times New Roman"/>
          <w:b/>
          <w:sz w:val="24"/>
          <w:szCs w:val="24"/>
        </w:rPr>
        <w:tab/>
      </w:r>
      <w:r w:rsidRPr="00B756BA">
        <w:rPr>
          <w:rFonts w:ascii="Times New Roman" w:hAnsi="Times New Roman" w:cs="Times New Roman"/>
          <w:b/>
          <w:sz w:val="24"/>
          <w:szCs w:val="24"/>
        </w:rPr>
        <w:tab/>
        <w:t xml:space="preserve">    </w:t>
      </w:r>
      <w:r w:rsidRPr="00B756BA">
        <w:rPr>
          <w:rFonts w:ascii="Times New Roman" w:hAnsi="Times New Roman" w:cs="Times New Roman"/>
          <w:sz w:val="24"/>
          <w:szCs w:val="24"/>
        </w:rPr>
        <w:t>1</w:t>
      </w:r>
    </w:p>
    <w:p w14:paraId="566969EC" w14:textId="77777777" w:rsidR="00AE7830" w:rsidRPr="00B756BA" w:rsidRDefault="00AE7830" w:rsidP="006426B1">
      <w:pPr>
        <w:spacing w:after="120" w:line="360" w:lineRule="auto"/>
        <w:ind w:firstLine="720"/>
        <w:rPr>
          <w:rFonts w:ascii="Times New Roman" w:hAnsi="Times New Roman" w:cs="Times New Roman"/>
          <w:sz w:val="24"/>
          <w:szCs w:val="24"/>
        </w:rPr>
      </w:pPr>
      <w:r w:rsidRPr="00B756BA">
        <w:rPr>
          <w:rFonts w:ascii="Times New Roman" w:hAnsi="Times New Roman" w:cs="Times New Roman"/>
          <w:sz w:val="24"/>
          <w:szCs w:val="24"/>
        </w:rPr>
        <w:t>1.1 Background of the Study</w:t>
      </w:r>
      <w:r w:rsidR="008D5647" w:rsidRPr="00B756BA">
        <w:rPr>
          <w:rFonts w:ascii="Times New Roman" w:hAnsi="Times New Roman" w:cs="Times New Roman"/>
          <w:sz w:val="24"/>
          <w:szCs w:val="24"/>
        </w:rPr>
        <w:tab/>
      </w:r>
      <w:r w:rsidR="008D5647" w:rsidRPr="00B756BA">
        <w:rPr>
          <w:rFonts w:ascii="Times New Roman" w:hAnsi="Times New Roman" w:cs="Times New Roman"/>
          <w:sz w:val="24"/>
          <w:szCs w:val="24"/>
        </w:rPr>
        <w:tab/>
      </w:r>
      <w:r w:rsidR="008D5647" w:rsidRPr="00B756BA">
        <w:rPr>
          <w:rFonts w:ascii="Times New Roman" w:hAnsi="Times New Roman" w:cs="Times New Roman"/>
          <w:sz w:val="24"/>
          <w:szCs w:val="24"/>
        </w:rPr>
        <w:tab/>
      </w:r>
      <w:r w:rsidR="008D5647" w:rsidRPr="00B756BA">
        <w:rPr>
          <w:rFonts w:ascii="Times New Roman" w:hAnsi="Times New Roman" w:cs="Times New Roman"/>
          <w:sz w:val="24"/>
          <w:szCs w:val="24"/>
        </w:rPr>
        <w:tab/>
      </w:r>
      <w:r w:rsidR="008D5647" w:rsidRPr="00B756BA">
        <w:rPr>
          <w:rFonts w:ascii="Times New Roman" w:hAnsi="Times New Roman" w:cs="Times New Roman"/>
          <w:sz w:val="24"/>
          <w:szCs w:val="24"/>
        </w:rPr>
        <w:tab/>
      </w:r>
      <w:r w:rsidR="008D5647" w:rsidRPr="00B756BA">
        <w:rPr>
          <w:rFonts w:ascii="Times New Roman" w:hAnsi="Times New Roman" w:cs="Times New Roman"/>
          <w:sz w:val="24"/>
          <w:szCs w:val="24"/>
        </w:rPr>
        <w:tab/>
      </w:r>
      <w:r w:rsidR="008D5647" w:rsidRPr="00B756BA">
        <w:rPr>
          <w:rFonts w:ascii="Times New Roman" w:hAnsi="Times New Roman" w:cs="Times New Roman"/>
          <w:sz w:val="24"/>
          <w:szCs w:val="24"/>
        </w:rPr>
        <w:tab/>
        <w:t xml:space="preserve">    1</w:t>
      </w:r>
    </w:p>
    <w:p w14:paraId="25116258" w14:textId="77777777" w:rsidR="00AE7830" w:rsidRPr="00B756BA" w:rsidRDefault="00AE7830" w:rsidP="006426B1">
      <w:pPr>
        <w:spacing w:after="120" w:line="360" w:lineRule="auto"/>
        <w:ind w:firstLine="720"/>
        <w:rPr>
          <w:rFonts w:ascii="Times New Roman" w:hAnsi="Times New Roman" w:cs="Times New Roman"/>
          <w:sz w:val="24"/>
          <w:szCs w:val="24"/>
        </w:rPr>
      </w:pPr>
      <w:r w:rsidRPr="00B756BA">
        <w:rPr>
          <w:rFonts w:ascii="Times New Roman" w:hAnsi="Times New Roman" w:cs="Times New Roman"/>
          <w:sz w:val="24"/>
          <w:szCs w:val="24"/>
        </w:rPr>
        <w:t>1.2 Statement of the problem</w:t>
      </w:r>
      <w:r w:rsidR="008D5647" w:rsidRPr="00B756BA">
        <w:rPr>
          <w:rFonts w:ascii="Times New Roman" w:hAnsi="Times New Roman" w:cs="Times New Roman"/>
          <w:sz w:val="24"/>
          <w:szCs w:val="24"/>
        </w:rPr>
        <w:t xml:space="preserve">                                                                             2</w:t>
      </w:r>
    </w:p>
    <w:p w14:paraId="26F69B1E" w14:textId="42A7F152" w:rsidR="00AE7830" w:rsidRPr="00B756BA" w:rsidRDefault="00AE7830" w:rsidP="006426B1">
      <w:pPr>
        <w:spacing w:after="120" w:line="360" w:lineRule="auto"/>
        <w:ind w:firstLine="720"/>
        <w:rPr>
          <w:rFonts w:ascii="Times New Roman" w:hAnsi="Times New Roman" w:cs="Times New Roman"/>
          <w:sz w:val="24"/>
          <w:szCs w:val="24"/>
        </w:rPr>
      </w:pPr>
      <w:r w:rsidRPr="00B756BA">
        <w:rPr>
          <w:rFonts w:ascii="Times New Roman" w:hAnsi="Times New Roman" w:cs="Times New Roman"/>
          <w:sz w:val="24"/>
          <w:szCs w:val="24"/>
        </w:rPr>
        <w:t xml:space="preserve">1.3 Objectives     </w:t>
      </w:r>
      <w:r w:rsidR="008D5647" w:rsidRPr="00B756BA">
        <w:rPr>
          <w:rFonts w:ascii="Times New Roman" w:hAnsi="Times New Roman" w:cs="Times New Roman"/>
          <w:sz w:val="24"/>
          <w:szCs w:val="24"/>
        </w:rPr>
        <w:tab/>
      </w:r>
      <w:r w:rsidR="008D5647" w:rsidRPr="00B756BA">
        <w:rPr>
          <w:rFonts w:ascii="Times New Roman" w:hAnsi="Times New Roman" w:cs="Times New Roman"/>
          <w:sz w:val="24"/>
          <w:szCs w:val="24"/>
        </w:rPr>
        <w:tab/>
      </w:r>
      <w:r w:rsidR="008D5647" w:rsidRPr="00B756BA">
        <w:rPr>
          <w:rFonts w:ascii="Times New Roman" w:hAnsi="Times New Roman" w:cs="Times New Roman"/>
          <w:sz w:val="24"/>
          <w:szCs w:val="24"/>
        </w:rPr>
        <w:tab/>
      </w:r>
      <w:r w:rsidR="008D5647" w:rsidRPr="00B756BA">
        <w:rPr>
          <w:rFonts w:ascii="Times New Roman" w:hAnsi="Times New Roman" w:cs="Times New Roman"/>
          <w:sz w:val="24"/>
          <w:szCs w:val="24"/>
        </w:rPr>
        <w:tab/>
      </w:r>
      <w:r w:rsidR="008D5647" w:rsidRPr="00B756BA">
        <w:rPr>
          <w:rFonts w:ascii="Times New Roman" w:hAnsi="Times New Roman" w:cs="Times New Roman"/>
          <w:sz w:val="24"/>
          <w:szCs w:val="24"/>
        </w:rPr>
        <w:tab/>
      </w:r>
      <w:r w:rsidR="008D5647" w:rsidRPr="00B756BA">
        <w:rPr>
          <w:rFonts w:ascii="Times New Roman" w:hAnsi="Times New Roman" w:cs="Times New Roman"/>
          <w:sz w:val="24"/>
          <w:szCs w:val="24"/>
        </w:rPr>
        <w:tab/>
      </w:r>
      <w:r w:rsidR="008D5647" w:rsidRPr="00B756BA">
        <w:rPr>
          <w:rFonts w:ascii="Times New Roman" w:hAnsi="Times New Roman" w:cs="Times New Roman"/>
          <w:sz w:val="24"/>
          <w:szCs w:val="24"/>
        </w:rPr>
        <w:tab/>
      </w:r>
      <w:r w:rsidR="008D5647" w:rsidRPr="00B756BA">
        <w:rPr>
          <w:rFonts w:ascii="Times New Roman" w:hAnsi="Times New Roman" w:cs="Times New Roman"/>
          <w:sz w:val="24"/>
          <w:szCs w:val="24"/>
        </w:rPr>
        <w:tab/>
        <w:t xml:space="preserve">   </w:t>
      </w:r>
      <w:r w:rsidR="00B71492" w:rsidRPr="00B756BA">
        <w:rPr>
          <w:rFonts w:ascii="Times New Roman" w:hAnsi="Times New Roman" w:cs="Times New Roman"/>
          <w:sz w:val="24"/>
          <w:szCs w:val="24"/>
        </w:rPr>
        <w:t xml:space="preserve"> </w:t>
      </w:r>
      <w:r w:rsidR="00D51EB2">
        <w:rPr>
          <w:rFonts w:ascii="Times New Roman" w:hAnsi="Times New Roman" w:cs="Times New Roman"/>
          <w:sz w:val="24"/>
          <w:szCs w:val="24"/>
        </w:rPr>
        <w:t>2</w:t>
      </w:r>
    </w:p>
    <w:p w14:paraId="5DA99CDF" w14:textId="30AEEB91" w:rsidR="00AE7830" w:rsidRPr="00B756BA" w:rsidRDefault="00AE7830" w:rsidP="006426B1">
      <w:pPr>
        <w:spacing w:after="120" w:line="360" w:lineRule="auto"/>
        <w:rPr>
          <w:rFonts w:ascii="Times New Roman" w:hAnsi="Times New Roman" w:cs="Times New Roman"/>
          <w:sz w:val="24"/>
          <w:szCs w:val="24"/>
        </w:rPr>
      </w:pPr>
      <w:r w:rsidRPr="00B756BA">
        <w:rPr>
          <w:rFonts w:ascii="Times New Roman" w:hAnsi="Times New Roman" w:cs="Times New Roman"/>
          <w:b/>
          <w:sz w:val="24"/>
          <w:szCs w:val="24"/>
        </w:rPr>
        <w:t>Chapter 2. REVIEW OF RELATED LITERATURE</w:t>
      </w:r>
      <w:r w:rsidR="008D5647" w:rsidRPr="00B756BA">
        <w:rPr>
          <w:rFonts w:ascii="Times New Roman" w:hAnsi="Times New Roman" w:cs="Times New Roman"/>
          <w:b/>
          <w:sz w:val="24"/>
          <w:szCs w:val="24"/>
        </w:rPr>
        <w:t xml:space="preserve">                                       </w:t>
      </w:r>
      <w:r w:rsidR="008D5647" w:rsidRPr="00B756BA">
        <w:rPr>
          <w:rFonts w:ascii="Times New Roman" w:hAnsi="Times New Roman" w:cs="Times New Roman"/>
          <w:b/>
          <w:sz w:val="24"/>
          <w:szCs w:val="24"/>
        </w:rPr>
        <w:tab/>
        <w:t xml:space="preserve">   </w:t>
      </w:r>
      <w:r w:rsidR="00B71492" w:rsidRPr="00B756BA">
        <w:rPr>
          <w:rFonts w:ascii="Times New Roman" w:hAnsi="Times New Roman" w:cs="Times New Roman"/>
          <w:b/>
          <w:sz w:val="24"/>
          <w:szCs w:val="24"/>
        </w:rPr>
        <w:t xml:space="preserve"> </w:t>
      </w:r>
      <w:r w:rsidR="005E0FD2">
        <w:rPr>
          <w:rFonts w:ascii="Times New Roman" w:hAnsi="Times New Roman" w:cs="Times New Roman"/>
          <w:sz w:val="24"/>
          <w:szCs w:val="24"/>
        </w:rPr>
        <w:t>3</w:t>
      </w:r>
    </w:p>
    <w:p w14:paraId="4EF40215" w14:textId="5BF219B2" w:rsidR="008D5647" w:rsidRPr="00B756BA" w:rsidRDefault="008D5647" w:rsidP="006426B1">
      <w:pPr>
        <w:spacing w:after="120" w:line="360" w:lineRule="auto"/>
        <w:rPr>
          <w:rFonts w:ascii="Times New Roman" w:hAnsi="Times New Roman" w:cs="Times New Roman"/>
          <w:sz w:val="24"/>
          <w:szCs w:val="24"/>
        </w:rPr>
      </w:pPr>
      <w:r w:rsidRPr="00B756BA">
        <w:rPr>
          <w:rFonts w:ascii="Times New Roman" w:hAnsi="Times New Roman" w:cs="Times New Roman"/>
          <w:b/>
          <w:sz w:val="24"/>
          <w:szCs w:val="24"/>
        </w:rPr>
        <w:tab/>
      </w:r>
      <w:r w:rsidRPr="00B756BA">
        <w:rPr>
          <w:rFonts w:ascii="Times New Roman" w:hAnsi="Times New Roman" w:cs="Times New Roman"/>
          <w:sz w:val="24"/>
          <w:szCs w:val="24"/>
        </w:rPr>
        <w:t>2.1</w:t>
      </w:r>
      <w:r w:rsidR="005E0FD2">
        <w:rPr>
          <w:rFonts w:ascii="Times New Roman" w:hAnsi="Times New Roman" w:cs="Times New Roman"/>
          <w:sz w:val="24"/>
          <w:szCs w:val="24"/>
        </w:rPr>
        <w:t xml:space="preserve"> Maintenance Application</w:t>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t xml:space="preserve">               </w:t>
      </w:r>
      <w:r w:rsidR="00B71492" w:rsidRPr="00B756BA">
        <w:rPr>
          <w:rFonts w:ascii="Times New Roman" w:hAnsi="Times New Roman" w:cs="Times New Roman"/>
          <w:sz w:val="24"/>
          <w:szCs w:val="24"/>
        </w:rPr>
        <w:t xml:space="preserve"> </w:t>
      </w:r>
      <w:r w:rsidR="005E0FD2">
        <w:rPr>
          <w:rFonts w:ascii="Times New Roman" w:hAnsi="Times New Roman" w:cs="Times New Roman"/>
          <w:sz w:val="24"/>
          <w:szCs w:val="24"/>
        </w:rPr>
        <w:t xml:space="preserve">  </w:t>
      </w:r>
      <w:r w:rsidR="005E0FD2">
        <w:rPr>
          <w:rFonts w:ascii="Times New Roman" w:hAnsi="Times New Roman" w:cs="Times New Roman"/>
          <w:sz w:val="24"/>
          <w:szCs w:val="24"/>
        </w:rPr>
        <w:tab/>
      </w:r>
      <w:r w:rsidR="005E0FD2">
        <w:rPr>
          <w:rFonts w:ascii="Times New Roman" w:hAnsi="Times New Roman" w:cs="Times New Roman"/>
          <w:sz w:val="24"/>
          <w:szCs w:val="24"/>
        </w:rPr>
        <w:tab/>
      </w:r>
      <w:r w:rsidR="005E0FD2">
        <w:rPr>
          <w:rFonts w:ascii="Times New Roman" w:hAnsi="Times New Roman" w:cs="Times New Roman"/>
          <w:sz w:val="24"/>
          <w:szCs w:val="24"/>
        </w:rPr>
        <w:tab/>
        <w:t xml:space="preserve">    3</w:t>
      </w:r>
    </w:p>
    <w:p w14:paraId="0200CF20" w14:textId="6FB8BE2E" w:rsidR="00AE7830" w:rsidRPr="00B756BA" w:rsidRDefault="00AE7830" w:rsidP="006426B1">
      <w:pPr>
        <w:spacing w:after="120" w:line="360" w:lineRule="auto"/>
        <w:rPr>
          <w:rFonts w:ascii="Times New Roman" w:hAnsi="Times New Roman" w:cs="Times New Roman"/>
          <w:sz w:val="24"/>
          <w:szCs w:val="24"/>
        </w:rPr>
      </w:pPr>
      <w:r w:rsidRPr="00B756BA">
        <w:rPr>
          <w:rFonts w:ascii="Times New Roman" w:hAnsi="Times New Roman" w:cs="Times New Roman"/>
          <w:b/>
          <w:sz w:val="24"/>
          <w:szCs w:val="24"/>
        </w:rPr>
        <w:t>Chapter 3. MATERIALS AND METHODS</w:t>
      </w:r>
      <w:r w:rsidR="00B71492" w:rsidRPr="00B756BA">
        <w:rPr>
          <w:rFonts w:ascii="Times New Roman" w:hAnsi="Times New Roman" w:cs="Times New Roman"/>
          <w:b/>
          <w:sz w:val="24"/>
          <w:szCs w:val="24"/>
        </w:rPr>
        <w:tab/>
      </w:r>
      <w:r w:rsidR="00B71492" w:rsidRPr="00B756BA">
        <w:rPr>
          <w:rFonts w:ascii="Times New Roman" w:hAnsi="Times New Roman" w:cs="Times New Roman"/>
          <w:b/>
          <w:sz w:val="24"/>
          <w:szCs w:val="24"/>
        </w:rPr>
        <w:tab/>
      </w:r>
      <w:r w:rsidR="00B71492" w:rsidRPr="00B756BA">
        <w:rPr>
          <w:rFonts w:ascii="Times New Roman" w:hAnsi="Times New Roman" w:cs="Times New Roman"/>
          <w:b/>
          <w:sz w:val="24"/>
          <w:szCs w:val="24"/>
        </w:rPr>
        <w:tab/>
      </w:r>
      <w:r w:rsidR="00B71492" w:rsidRPr="00B756BA">
        <w:rPr>
          <w:rFonts w:ascii="Times New Roman" w:hAnsi="Times New Roman" w:cs="Times New Roman"/>
          <w:b/>
          <w:sz w:val="24"/>
          <w:szCs w:val="24"/>
        </w:rPr>
        <w:tab/>
      </w:r>
      <w:r w:rsidR="00B71492" w:rsidRPr="00B756BA">
        <w:rPr>
          <w:rFonts w:ascii="Times New Roman" w:hAnsi="Times New Roman" w:cs="Times New Roman"/>
          <w:b/>
          <w:sz w:val="24"/>
          <w:szCs w:val="24"/>
        </w:rPr>
        <w:tab/>
        <w:t xml:space="preserve"> </w:t>
      </w:r>
      <w:r w:rsidR="00B71492" w:rsidRPr="00B756BA">
        <w:rPr>
          <w:rFonts w:ascii="Times New Roman" w:hAnsi="Times New Roman" w:cs="Times New Roman"/>
          <w:sz w:val="24"/>
          <w:szCs w:val="24"/>
        </w:rPr>
        <w:t xml:space="preserve">   </w:t>
      </w:r>
      <w:r w:rsidR="005E0FD2">
        <w:rPr>
          <w:rFonts w:ascii="Times New Roman" w:hAnsi="Times New Roman" w:cs="Times New Roman"/>
          <w:sz w:val="24"/>
          <w:szCs w:val="24"/>
        </w:rPr>
        <w:t>5</w:t>
      </w:r>
    </w:p>
    <w:p w14:paraId="7416BCE3" w14:textId="2E2A5D3E" w:rsidR="00AE7830" w:rsidRPr="00B756BA" w:rsidRDefault="00AE7830" w:rsidP="006426B1">
      <w:pPr>
        <w:spacing w:after="120" w:line="360" w:lineRule="auto"/>
        <w:rPr>
          <w:rFonts w:ascii="Times New Roman" w:hAnsi="Times New Roman" w:cs="Times New Roman"/>
          <w:sz w:val="24"/>
          <w:szCs w:val="24"/>
        </w:rPr>
      </w:pPr>
      <w:r w:rsidRPr="00B756BA">
        <w:rPr>
          <w:rFonts w:ascii="Times New Roman" w:hAnsi="Times New Roman" w:cs="Times New Roman"/>
          <w:b/>
          <w:sz w:val="24"/>
          <w:szCs w:val="24"/>
        </w:rPr>
        <w:tab/>
      </w:r>
      <w:r w:rsidRPr="00B756BA">
        <w:rPr>
          <w:rFonts w:ascii="Times New Roman" w:hAnsi="Times New Roman" w:cs="Times New Roman"/>
          <w:sz w:val="24"/>
          <w:szCs w:val="24"/>
        </w:rPr>
        <w:t>3.1 Tools and Requirements</w:t>
      </w:r>
      <w:r w:rsidR="00B71492" w:rsidRPr="00B756BA">
        <w:rPr>
          <w:rFonts w:ascii="Times New Roman" w:hAnsi="Times New Roman" w:cs="Times New Roman"/>
          <w:sz w:val="24"/>
          <w:szCs w:val="24"/>
        </w:rPr>
        <w:tab/>
      </w:r>
      <w:r w:rsidR="00B71492" w:rsidRPr="00B756BA">
        <w:rPr>
          <w:rFonts w:ascii="Times New Roman" w:hAnsi="Times New Roman" w:cs="Times New Roman"/>
          <w:sz w:val="24"/>
          <w:szCs w:val="24"/>
        </w:rPr>
        <w:tab/>
      </w:r>
      <w:r w:rsidR="00B71492" w:rsidRPr="00B756BA">
        <w:rPr>
          <w:rFonts w:ascii="Times New Roman" w:hAnsi="Times New Roman" w:cs="Times New Roman"/>
          <w:sz w:val="24"/>
          <w:szCs w:val="24"/>
        </w:rPr>
        <w:tab/>
      </w:r>
      <w:r w:rsidR="00B71492" w:rsidRPr="00B756BA">
        <w:rPr>
          <w:rFonts w:ascii="Times New Roman" w:hAnsi="Times New Roman" w:cs="Times New Roman"/>
          <w:sz w:val="24"/>
          <w:szCs w:val="24"/>
        </w:rPr>
        <w:tab/>
      </w:r>
      <w:r w:rsidR="00B71492" w:rsidRPr="00B756BA">
        <w:rPr>
          <w:rFonts w:ascii="Times New Roman" w:hAnsi="Times New Roman" w:cs="Times New Roman"/>
          <w:sz w:val="24"/>
          <w:szCs w:val="24"/>
        </w:rPr>
        <w:tab/>
      </w:r>
      <w:r w:rsidR="00B71492" w:rsidRPr="00B756BA">
        <w:rPr>
          <w:rFonts w:ascii="Times New Roman" w:hAnsi="Times New Roman" w:cs="Times New Roman"/>
          <w:sz w:val="24"/>
          <w:szCs w:val="24"/>
        </w:rPr>
        <w:tab/>
      </w:r>
      <w:r w:rsidR="00B71492" w:rsidRPr="00B756BA">
        <w:rPr>
          <w:rFonts w:ascii="Times New Roman" w:hAnsi="Times New Roman" w:cs="Times New Roman"/>
          <w:sz w:val="24"/>
          <w:szCs w:val="24"/>
        </w:rPr>
        <w:tab/>
        <w:t xml:space="preserve">    </w:t>
      </w:r>
      <w:r w:rsidR="005E0FD2">
        <w:rPr>
          <w:rFonts w:ascii="Times New Roman" w:hAnsi="Times New Roman" w:cs="Times New Roman"/>
          <w:sz w:val="24"/>
          <w:szCs w:val="24"/>
        </w:rPr>
        <w:t>5</w:t>
      </w:r>
    </w:p>
    <w:p w14:paraId="27594E80" w14:textId="2008CCE5" w:rsidR="00AE7830" w:rsidRPr="00B756BA" w:rsidRDefault="00AE7830" w:rsidP="006426B1">
      <w:pPr>
        <w:spacing w:after="120" w:line="360" w:lineRule="auto"/>
        <w:rPr>
          <w:rFonts w:ascii="Times New Roman" w:hAnsi="Times New Roman" w:cs="Times New Roman"/>
          <w:sz w:val="24"/>
          <w:szCs w:val="24"/>
        </w:rPr>
      </w:pPr>
      <w:r w:rsidRPr="00B756BA">
        <w:rPr>
          <w:rFonts w:ascii="Times New Roman" w:hAnsi="Times New Roman" w:cs="Times New Roman"/>
          <w:sz w:val="24"/>
          <w:szCs w:val="24"/>
        </w:rPr>
        <w:tab/>
      </w:r>
      <w:r w:rsidRPr="00B756BA">
        <w:rPr>
          <w:rFonts w:ascii="Times New Roman" w:hAnsi="Times New Roman" w:cs="Times New Roman"/>
          <w:sz w:val="24"/>
          <w:szCs w:val="24"/>
        </w:rPr>
        <w:tab/>
        <w:t>3.1.1 Ionic</w:t>
      </w:r>
      <w:r w:rsidR="00891AE0">
        <w:rPr>
          <w:rFonts w:ascii="Times New Roman" w:hAnsi="Times New Roman" w:cs="Times New Roman"/>
          <w:sz w:val="24"/>
          <w:szCs w:val="24"/>
        </w:rPr>
        <w:t xml:space="preserve"> 4</w:t>
      </w:r>
      <w:r w:rsidR="00B71492" w:rsidRPr="00B756BA">
        <w:rPr>
          <w:rFonts w:ascii="Times New Roman" w:hAnsi="Times New Roman" w:cs="Times New Roman"/>
          <w:sz w:val="24"/>
          <w:szCs w:val="24"/>
        </w:rPr>
        <w:tab/>
      </w:r>
      <w:r w:rsidR="00B71492" w:rsidRPr="00B756BA">
        <w:rPr>
          <w:rFonts w:ascii="Times New Roman" w:hAnsi="Times New Roman" w:cs="Times New Roman"/>
          <w:sz w:val="24"/>
          <w:szCs w:val="24"/>
        </w:rPr>
        <w:tab/>
      </w:r>
      <w:r w:rsidR="00891AE0">
        <w:rPr>
          <w:rFonts w:ascii="Times New Roman" w:hAnsi="Times New Roman" w:cs="Times New Roman"/>
          <w:sz w:val="24"/>
          <w:szCs w:val="24"/>
        </w:rPr>
        <w:tab/>
      </w:r>
      <w:r w:rsidR="00891AE0">
        <w:rPr>
          <w:rFonts w:ascii="Times New Roman" w:hAnsi="Times New Roman" w:cs="Times New Roman"/>
          <w:sz w:val="24"/>
          <w:szCs w:val="24"/>
        </w:rPr>
        <w:tab/>
      </w:r>
      <w:r w:rsidR="00891AE0">
        <w:rPr>
          <w:rFonts w:ascii="Times New Roman" w:hAnsi="Times New Roman" w:cs="Times New Roman"/>
          <w:sz w:val="24"/>
          <w:szCs w:val="24"/>
        </w:rPr>
        <w:tab/>
      </w:r>
      <w:r w:rsidR="00B71492" w:rsidRPr="00B756BA">
        <w:rPr>
          <w:rFonts w:ascii="Times New Roman" w:hAnsi="Times New Roman" w:cs="Times New Roman"/>
          <w:sz w:val="24"/>
          <w:szCs w:val="24"/>
        </w:rPr>
        <w:tab/>
      </w:r>
      <w:r w:rsidR="00B71492" w:rsidRPr="00B756BA">
        <w:rPr>
          <w:rFonts w:ascii="Times New Roman" w:hAnsi="Times New Roman" w:cs="Times New Roman"/>
          <w:sz w:val="24"/>
          <w:szCs w:val="24"/>
        </w:rPr>
        <w:tab/>
      </w:r>
      <w:r w:rsidR="00B71492" w:rsidRPr="00B756BA">
        <w:rPr>
          <w:rFonts w:ascii="Times New Roman" w:hAnsi="Times New Roman" w:cs="Times New Roman"/>
          <w:sz w:val="24"/>
          <w:szCs w:val="24"/>
        </w:rPr>
        <w:tab/>
        <w:t xml:space="preserve">    </w:t>
      </w:r>
      <w:r w:rsidR="005E0FD2">
        <w:rPr>
          <w:rFonts w:ascii="Times New Roman" w:hAnsi="Times New Roman" w:cs="Times New Roman"/>
          <w:sz w:val="24"/>
          <w:szCs w:val="24"/>
        </w:rPr>
        <w:t>5</w:t>
      </w:r>
    </w:p>
    <w:p w14:paraId="28253CA0" w14:textId="546A5756" w:rsidR="00AE7830" w:rsidRPr="00B756BA" w:rsidRDefault="00AE7830" w:rsidP="006426B1">
      <w:pPr>
        <w:spacing w:after="120" w:line="360" w:lineRule="auto"/>
        <w:rPr>
          <w:rFonts w:ascii="Times New Roman" w:hAnsi="Times New Roman" w:cs="Times New Roman"/>
          <w:sz w:val="24"/>
          <w:szCs w:val="24"/>
        </w:rPr>
      </w:pPr>
      <w:r w:rsidRPr="00B756BA">
        <w:rPr>
          <w:rFonts w:ascii="Times New Roman" w:hAnsi="Times New Roman" w:cs="Times New Roman"/>
          <w:sz w:val="24"/>
          <w:szCs w:val="24"/>
        </w:rPr>
        <w:tab/>
      </w:r>
      <w:r w:rsidRPr="00B756BA">
        <w:rPr>
          <w:rFonts w:ascii="Times New Roman" w:hAnsi="Times New Roman" w:cs="Times New Roman"/>
          <w:sz w:val="24"/>
          <w:szCs w:val="24"/>
        </w:rPr>
        <w:tab/>
        <w:t xml:space="preserve">3.1.2 Angular </w:t>
      </w:r>
      <w:r w:rsidR="00891AE0">
        <w:rPr>
          <w:rFonts w:ascii="Times New Roman" w:hAnsi="Times New Roman" w:cs="Times New Roman"/>
          <w:sz w:val="24"/>
          <w:szCs w:val="24"/>
        </w:rPr>
        <w:t>8</w:t>
      </w:r>
      <w:r w:rsidR="00B71492" w:rsidRPr="00B756BA">
        <w:rPr>
          <w:rFonts w:ascii="Times New Roman" w:hAnsi="Times New Roman" w:cs="Times New Roman"/>
          <w:sz w:val="24"/>
          <w:szCs w:val="24"/>
        </w:rPr>
        <w:tab/>
      </w:r>
      <w:r w:rsidR="00B71492" w:rsidRPr="00B756BA">
        <w:rPr>
          <w:rFonts w:ascii="Times New Roman" w:hAnsi="Times New Roman" w:cs="Times New Roman"/>
          <w:sz w:val="24"/>
          <w:szCs w:val="24"/>
        </w:rPr>
        <w:tab/>
      </w:r>
      <w:r w:rsidR="00B71492" w:rsidRPr="00B756BA">
        <w:rPr>
          <w:rFonts w:ascii="Times New Roman" w:hAnsi="Times New Roman" w:cs="Times New Roman"/>
          <w:sz w:val="24"/>
          <w:szCs w:val="24"/>
        </w:rPr>
        <w:tab/>
      </w:r>
      <w:r w:rsidR="00B71492" w:rsidRPr="00B756BA">
        <w:rPr>
          <w:rFonts w:ascii="Times New Roman" w:hAnsi="Times New Roman" w:cs="Times New Roman"/>
          <w:sz w:val="24"/>
          <w:szCs w:val="24"/>
        </w:rPr>
        <w:tab/>
      </w:r>
      <w:r w:rsidR="00B71492" w:rsidRPr="00B756BA">
        <w:rPr>
          <w:rFonts w:ascii="Times New Roman" w:hAnsi="Times New Roman" w:cs="Times New Roman"/>
          <w:sz w:val="24"/>
          <w:szCs w:val="24"/>
        </w:rPr>
        <w:tab/>
      </w:r>
      <w:r w:rsidR="00B71492" w:rsidRPr="00B756BA">
        <w:rPr>
          <w:rFonts w:ascii="Times New Roman" w:hAnsi="Times New Roman" w:cs="Times New Roman"/>
          <w:sz w:val="24"/>
          <w:szCs w:val="24"/>
        </w:rPr>
        <w:tab/>
      </w:r>
      <w:r w:rsidR="00B71492" w:rsidRPr="00B756BA">
        <w:rPr>
          <w:rFonts w:ascii="Times New Roman" w:hAnsi="Times New Roman" w:cs="Times New Roman"/>
          <w:sz w:val="24"/>
          <w:szCs w:val="24"/>
        </w:rPr>
        <w:tab/>
        <w:t xml:space="preserve">    </w:t>
      </w:r>
      <w:r w:rsidR="005E0FD2">
        <w:rPr>
          <w:rFonts w:ascii="Times New Roman" w:hAnsi="Times New Roman" w:cs="Times New Roman"/>
          <w:sz w:val="24"/>
          <w:szCs w:val="24"/>
        </w:rPr>
        <w:t>5</w:t>
      </w:r>
    </w:p>
    <w:p w14:paraId="37937B7A" w14:textId="7AAF1296" w:rsidR="00AE7830" w:rsidRPr="00B756BA" w:rsidRDefault="00AE7830" w:rsidP="006426B1">
      <w:pPr>
        <w:spacing w:after="120" w:line="360" w:lineRule="auto"/>
        <w:rPr>
          <w:rFonts w:ascii="Times New Roman" w:hAnsi="Times New Roman" w:cs="Times New Roman"/>
          <w:sz w:val="24"/>
          <w:szCs w:val="24"/>
        </w:rPr>
      </w:pPr>
      <w:r w:rsidRPr="00B756BA">
        <w:rPr>
          <w:rFonts w:ascii="Times New Roman" w:hAnsi="Times New Roman" w:cs="Times New Roman"/>
          <w:sz w:val="24"/>
          <w:szCs w:val="24"/>
        </w:rPr>
        <w:tab/>
      </w:r>
      <w:r w:rsidRPr="00B756BA">
        <w:rPr>
          <w:rFonts w:ascii="Times New Roman" w:hAnsi="Times New Roman" w:cs="Times New Roman"/>
          <w:sz w:val="24"/>
          <w:szCs w:val="24"/>
        </w:rPr>
        <w:tab/>
        <w:t>3.1.3</w:t>
      </w:r>
      <w:r w:rsidR="00F24EDB">
        <w:rPr>
          <w:rFonts w:ascii="Times New Roman" w:hAnsi="Times New Roman" w:cs="Times New Roman"/>
          <w:sz w:val="24"/>
          <w:szCs w:val="24"/>
        </w:rPr>
        <w:t xml:space="preserve"> Google Maps API</w:t>
      </w:r>
      <w:r w:rsidR="006C6424">
        <w:rPr>
          <w:rFonts w:ascii="Times New Roman" w:hAnsi="Times New Roman" w:cs="Times New Roman"/>
          <w:sz w:val="24"/>
          <w:szCs w:val="24"/>
        </w:rPr>
        <w:tab/>
      </w:r>
      <w:r w:rsidR="006C6424">
        <w:rPr>
          <w:rFonts w:ascii="Times New Roman" w:hAnsi="Times New Roman" w:cs="Times New Roman"/>
          <w:sz w:val="24"/>
          <w:szCs w:val="24"/>
        </w:rPr>
        <w:tab/>
      </w:r>
      <w:r w:rsidR="006C6424">
        <w:rPr>
          <w:rFonts w:ascii="Times New Roman" w:hAnsi="Times New Roman" w:cs="Times New Roman"/>
          <w:sz w:val="24"/>
          <w:szCs w:val="24"/>
        </w:rPr>
        <w:tab/>
      </w:r>
      <w:r w:rsidR="006C6424">
        <w:rPr>
          <w:rFonts w:ascii="Times New Roman" w:hAnsi="Times New Roman" w:cs="Times New Roman"/>
          <w:sz w:val="24"/>
          <w:szCs w:val="24"/>
        </w:rPr>
        <w:tab/>
      </w:r>
      <w:r w:rsidR="006C6424">
        <w:rPr>
          <w:rFonts w:ascii="Times New Roman" w:hAnsi="Times New Roman" w:cs="Times New Roman"/>
          <w:sz w:val="24"/>
          <w:szCs w:val="24"/>
        </w:rPr>
        <w:tab/>
      </w:r>
      <w:r w:rsidR="00B71492" w:rsidRPr="00B756BA">
        <w:rPr>
          <w:rFonts w:ascii="Times New Roman" w:hAnsi="Times New Roman" w:cs="Times New Roman"/>
          <w:sz w:val="24"/>
          <w:szCs w:val="24"/>
        </w:rPr>
        <w:tab/>
        <w:t xml:space="preserve">    </w:t>
      </w:r>
      <w:r w:rsidR="005E0FD2">
        <w:rPr>
          <w:rFonts w:ascii="Times New Roman" w:hAnsi="Times New Roman" w:cs="Times New Roman"/>
          <w:sz w:val="24"/>
          <w:szCs w:val="24"/>
        </w:rPr>
        <w:t>5</w:t>
      </w:r>
    </w:p>
    <w:p w14:paraId="5A2C100E" w14:textId="3DB4E91A" w:rsidR="00AE7830" w:rsidRDefault="00AE7830" w:rsidP="006426B1">
      <w:pPr>
        <w:spacing w:after="120" w:line="360" w:lineRule="auto"/>
        <w:rPr>
          <w:rFonts w:ascii="Times New Roman" w:hAnsi="Times New Roman" w:cs="Times New Roman"/>
          <w:sz w:val="24"/>
          <w:szCs w:val="24"/>
        </w:rPr>
      </w:pPr>
      <w:r w:rsidRPr="00B756BA">
        <w:rPr>
          <w:rFonts w:ascii="Times New Roman" w:hAnsi="Times New Roman" w:cs="Times New Roman"/>
          <w:sz w:val="24"/>
          <w:szCs w:val="24"/>
        </w:rPr>
        <w:tab/>
      </w:r>
      <w:r w:rsidRPr="00B756BA">
        <w:rPr>
          <w:rFonts w:ascii="Times New Roman" w:hAnsi="Times New Roman" w:cs="Times New Roman"/>
          <w:sz w:val="24"/>
          <w:szCs w:val="24"/>
        </w:rPr>
        <w:tab/>
        <w:t xml:space="preserve">3.1.4 </w:t>
      </w:r>
      <w:r w:rsidR="00554536">
        <w:rPr>
          <w:rFonts w:ascii="Times New Roman" w:hAnsi="Times New Roman" w:cs="Times New Roman"/>
          <w:sz w:val="24"/>
          <w:szCs w:val="24"/>
        </w:rPr>
        <w:t>Firebase</w:t>
      </w:r>
      <w:r w:rsidR="00B71492" w:rsidRPr="00B756BA">
        <w:rPr>
          <w:rFonts w:ascii="Times New Roman" w:hAnsi="Times New Roman" w:cs="Times New Roman"/>
          <w:sz w:val="24"/>
          <w:szCs w:val="24"/>
        </w:rPr>
        <w:tab/>
      </w:r>
      <w:r w:rsidR="00B71492" w:rsidRPr="00B756BA">
        <w:rPr>
          <w:rFonts w:ascii="Times New Roman" w:hAnsi="Times New Roman" w:cs="Times New Roman"/>
          <w:sz w:val="24"/>
          <w:szCs w:val="24"/>
        </w:rPr>
        <w:tab/>
      </w:r>
      <w:r w:rsidR="00B71492" w:rsidRPr="00B756BA">
        <w:rPr>
          <w:rFonts w:ascii="Times New Roman" w:hAnsi="Times New Roman" w:cs="Times New Roman"/>
          <w:sz w:val="24"/>
          <w:szCs w:val="24"/>
        </w:rPr>
        <w:tab/>
      </w:r>
      <w:r w:rsidR="00B71492" w:rsidRPr="00B756BA">
        <w:rPr>
          <w:rFonts w:ascii="Times New Roman" w:hAnsi="Times New Roman" w:cs="Times New Roman"/>
          <w:sz w:val="24"/>
          <w:szCs w:val="24"/>
        </w:rPr>
        <w:tab/>
      </w:r>
      <w:r w:rsidR="00B71492" w:rsidRPr="00B756BA">
        <w:rPr>
          <w:rFonts w:ascii="Times New Roman" w:hAnsi="Times New Roman" w:cs="Times New Roman"/>
          <w:sz w:val="24"/>
          <w:szCs w:val="24"/>
        </w:rPr>
        <w:tab/>
      </w:r>
      <w:r w:rsidR="00B71492" w:rsidRPr="00B756BA">
        <w:rPr>
          <w:rFonts w:ascii="Times New Roman" w:hAnsi="Times New Roman" w:cs="Times New Roman"/>
          <w:sz w:val="24"/>
          <w:szCs w:val="24"/>
        </w:rPr>
        <w:tab/>
      </w:r>
      <w:r w:rsidR="00891AE0">
        <w:rPr>
          <w:rFonts w:ascii="Times New Roman" w:hAnsi="Times New Roman" w:cs="Times New Roman"/>
          <w:sz w:val="24"/>
          <w:szCs w:val="24"/>
        </w:rPr>
        <w:tab/>
      </w:r>
      <w:r w:rsidR="00891AE0">
        <w:rPr>
          <w:rFonts w:ascii="Times New Roman" w:hAnsi="Times New Roman" w:cs="Times New Roman"/>
          <w:sz w:val="24"/>
          <w:szCs w:val="24"/>
        </w:rPr>
        <w:tab/>
      </w:r>
      <w:r w:rsidR="00B71492" w:rsidRPr="00B756BA">
        <w:rPr>
          <w:rFonts w:ascii="Times New Roman" w:hAnsi="Times New Roman" w:cs="Times New Roman"/>
          <w:sz w:val="24"/>
          <w:szCs w:val="24"/>
        </w:rPr>
        <w:t xml:space="preserve">    </w:t>
      </w:r>
      <w:r w:rsidR="005E0FD2">
        <w:rPr>
          <w:rFonts w:ascii="Times New Roman" w:hAnsi="Times New Roman" w:cs="Times New Roman"/>
          <w:sz w:val="24"/>
          <w:szCs w:val="24"/>
        </w:rPr>
        <w:t>5</w:t>
      </w:r>
    </w:p>
    <w:p w14:paraId="537F6D6E" w14:textId="77777777" w:rsidR="00A21171" w:rsidRPr="00B756BA" w:rsidRDefault="00A21171" w:rsidP="006426B1">
      <w:pPr>
        <w:spacing w:after="120" w:line="360" w:lineRule="auto"/>
        <w:rPr>
          <w:rFonts w:ascii="Times New Roman" w:hAnsi="Times New Roman" w:cs="Times New Roman"/>
          <w:sz w:val="24"/>
          <w:szCs w:val="24"/>
        </w:rPr>
      </w:pPr>
    </w:p>
    <w:p w14:paraId="6770C0AD" w14:textId="2BE04A9D" w:rsidR="00B71492" w:rsidRPr="00B756BA" w:rsidRDefault="00B71492" w:rsidP="006426B1">
      <w:pPr>
        <w:spacing w:after="120" w:line="360" w:lineRule="auto"/>
        <w:rPr>
          <w:rFonts w:ascii="Times New Roman" w:hAnsi="Times New Roman" w:cs="Times New Roman"/>
          <w:sz w:val="24"/>
          <w:szCs w:val="24"/>
        </w:rPr>
      </w:pPr>
      <w:r w:rsidRPr="00B756BA">
        <w:rPr>
          <w:rFonts w:ascii="Times New Roman" w:hAnsi="Times New Roman" w:cs="Times New Roman"/>
          <w:sz w:val="24"/>
          <w:szCs w:val="24"/>
        </w:rPr>
        <w:tab/>
        <w:t>3.2 Design and Implementation</w:t>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t xml:space="preserve">    </w:t>
      </w:r>
      <w:r w:rsidR="0057647D">
        <w:rPr>
          <w:rFonts w:ascii="Times New Roman" w:hAnsi="Times New Roman" w:cs="Times New Roman"/>
          <w:sz w:val="24"/>
          <w:szCs w:val="24"/>
        </w:rPr>
        <w:t>6</w:t>
      </w:r>
    </w:p>
    <w:p w14:paraId="6B9C93A6" w14:textId="1A3101C7" w:rsidR="00B71492" w:rsidRPr="00B756BA" w:rsidRDefault="00B71492" w:rsidP="006426B1">
      <w:pPr>
        <w:spacing w:after="120" w:line="360" w:lineRule="auto"/>
        <w:rPr>
          <w:rFonts w:ascii="Times New Roman" w:hAnsi="Times New Roman" w:cs="Times New Roman"/>
          <w:sz w:val="24"/>
          <w:szCs w:val="24"/>
        </w:rPr>
      </w:pPr>
      <w:r w:rsidRPr="00B756BA">
        <w:rPr>
          <w:rFonts w:ascii="Times New Roman" w:hAnsi="Times New Roman" w:cs="Times New Roman"/>
          <w:sz w:val="24"/>
          <w:szCs w:val="24"/>
        </w:rPr>
        <w:tab/>
        <w:t>3.3 Testing</w:t>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t xml:space="preserve">    </w:t>
      </w:r>
      <w:r w:rsidR="0057647D">
        <w:rPr>
          <w:rFonts w:ascii="Times New Roman" w:hAnsi="Times New Roman" w:cs="Times New Roman"/>
          <w:sz w:val="24"/>
          <w:szCs w:val="24"/>
        </w:rPr>
        <w:t>6</w:t>
      </w:r>
    </w:p>
    <w:p w14:paraId="70D9293C" w14:textId="432125B5" w:rsidR="00AE7830" w:rsidRPr="00B756BA" w:rsidRDefault="00AE7830" w:rsidP="006426B1">
      <w:pPr>
        <w:spacing w:after="120" w:line="360" w:lineRule="auto"/>
        <w:rPr>
          <w:rFonts w:ascii="Times New Roman" w:hAnsi="Times New Roman" w:cs="Times New Roman"/>
          <w:sz w:val="24"/>
          <w:szCs w:val="24"/>
        </w:rPr>
      </w:pPr>
      <w:r w:rsidRPr="00B756BA">
        <w:rPr>
          <w:rFonts w:ascii="Times New Roman" w:hAnsi="Times New Roman" w:cs="Times New Roman"/>
          <w:b/>
          <w:sz w:val="24"/>
          <w:szCs w:val="24"/>
        </w:rPr>
        <w:lastRenderedPageBreak/>
        <w:t>Chapter 4. RESULTS AND DISCUSSION</w:t>
      </w:r>
      <w:r w:rsidR="00B71492" w:rsidRPr="00B756BA">
        <w:rPr>
          <w:rFonts w:ascii="Times New Roman" w:hAnsi="Times New Roman" w:cs="Times New Roman"/>
          <w:b/>
          <w:sz w:val="24"/>
          <w:szCs w:val="24"/>
        </w:rPr>
        <w:t xml:space="preserve">  </w:t>
      </w:r>
      <w:r w:rsidR="00B71492" w:rsidRPr="00B756BA">
        <w:rPr>
          <w:rFonts w:ascii="Times New Roman" w:hAnsi="Times New Roman" w:cs="Times New Roman"/>
          <w:b/>
          <w:sz w:val="24"/>
          <w:szCs w:val="24"/>
        </w:rPr>
        <w:tab/>
      </w:r>
      <w:r w:rsidR="00B71492" w:rsidRPr="00B756BA">
        <w:rPr>
          <w:rFonts w:ascii="Times New Roman" w:hAnsi="Times New Roman" w:cs="Times New Roman"/>
          <w:b/>
          <w:sz w:val="24"/>
          <w:szCs w:val="24"/>
        </w:rPr>
        <w:tab/>
      </w:r>
      <w:r w:rsidR="00B71492" w:rsidRPr="00B756BA">
        <w:rPr>
          <w:rFonts w:ascii="Times New Roman" w:hAnsi="Times New Roman" w:cs="Times New Roman"/>
          <w:b/>
          <w:sz w:val="24"/>
          <w:szCs w:val="24"/>
        </w:rPr>
        <w:tab/>
      </w:r>
      <w:r w:rsidR="00B71492" w:rsidRPr="00B756BA">
        <w:rPr>
          <w:rFonts w:ascii="Times New Roman" w:hAnsi="Times New Roman" w:cs="Times New Roman"/>
          <w:b/>
          <w:sz w:val="24"/>
          <w:szCs w:val="24"/>
        </w:rPr>
        <w:tab/>
      </w:r>
      <w:r w:rsidR="00B71492" w:rsidRPr="00B756BA">
        <w:rPr>
          <w:rFonts w:ascii="Times New Roman" w:hAnsi="Times New Roman" w:cs="Times New Roman"/>
          <w:b/>
          <w:sz w:val="24"/>
          <w:szCs w:val="24"/>
        </w:rPr>
        <w:tab/>
        <w:t xml:space="preserve">    </w:t>
      </w:r>
    </w:p>
    <w:p w14:paraId="1C828073" w14:textId="619F9B99" w:rsidR="00AE7830" w:rsidRPr="00B756BA" w:rsidRDefault="00AE7830" w:rsidP="00943F25">
      <w:pPr>
        <w:spacing w:after="120" w:line="360" w:lineRule="auto"/>
        <w:rPr>
          <w:rFonts w:ascii="Times New Roman" w:hAnsi="Times New Roman" w:cs="Times New Roman"/>
          <w:sz w:val="24"/>
          <w:szCs w:val="24"/>
        </w:rPr>
      </w:pPr>
      <w:r w:rsidRPr="00B756BA">
        <w:rPr>
          <w:rFonts w:ascii="Times New Roman" w:hAnsi="Times New Roman" w:cs="Times New Roman"/>
          <w:b/>
          <w:sz w:val="24"/>
          <w:szCs w:val="24"/>
        </w:rPr>
        <w:tab/>
      </w:r>
    </w:p>
    <w:p w14:paraId="55866AE8" w14:textId="2B2AF513" w:rsidR="00AE7830" w:rsidRPr="00B756BA" w:rsidRDefault="00AE7830" w:rsidP="006426B1">
      <w:pPr>
        <w:spacing w:after="120" w:line="360" w:lineRule="auto"/>
        <w:rPr>
          <w:rFonts w:ascii="Times New Roman" w:hAnsi="Times New Roman" w:cs="Times New Roman"/>
          <w:sz w:val="24"/>
          <w:szCs w:val="24"/>
        </w:rPr>
      </w:pPr>
      <w:r w:rsidRPr="00B756BA">
        <w:rPr>
          <w:rFonts w:ascii="Times New Roman" w:hAnsi="Times New Roman" w:cs="Times New Roman"/>
          <w:b/>
          <w:sz w:val="24"/>
          <w:szCs w:val="24"/>
        </w:rPr>
        <w:t>Chapter 5. CONCLUSION AND RECOMMENDATION</w:t>
      </w:r>
      <w:r w:rsidR="00EA7026" w:rsidRPr="00B756BA">
        <w:rPr>
          <w:rFonts w:ascii="Times New Roman" w:hAnsi="Times New Roman" w:cs="Times New Roman"/>
          <w:b/>
          <w:sz w:val="24"/>
          <w:szCs w:val="24"/>
        </w:rPr>
        <w:tab/>
      </w:r>
      <w:r w:rsidR="00EA7026" w:rsidRPr="00B756BA">
        <w:rPr>
          <w:rFonts w:ascii="Times New Roman" w:hAnsi="Times New Roman" w:cs="Times New Roman"/>
          <w:b/>
          <w:sz w:val="24"/>
          <w:szCs w:val="24"/>
        </w:rPr>
        <w:tab/>
      </w:r>
      <w:r w:rsidR="00EA7026" w:rsidRPr="00B756BA">
        <w:rPr>
          <w:rFonts w:ascii="Times New Roman" w:hAnsi="Times New Roman" w:cs="Times New Roman"/>
          <w:b/>
          <w:sz w:val="24"/>
          <w:szCs w:val="24"/>
        </w:rPr>
        <w:tab/>
        <w:t xml:space="preserve">  </w:t>
      </w:r>
    </w:p>
    <w:p w14:paraId="070FE641" w14:textId="69B06486" w:rsidR="00AE7830" w:rsidRPr="00B756BA" w:rsidRDefault="00AE7830" w:rsidP="00943F25">
      <w:pPr>
        <w:spacing w:after="120" w:line="360" w:lineRule="auto"/>
        <w:rPr>
          <w:rFonts w:ascii="Times New Roman" w:hAnsi="Times New Roman" w:cs="Times New Roman"/>
          <w:sz w:val="24"/>
          <w:szCs w:val="24"/>
        </w:rPr>
      </w:pPr>
      <w:r w:rsidRPr="00B756BA">
        <w:rPr>
          <w:rFonts w:ascii="Times New Roman" w:hAnsi="Times New Roman" w:cs="Times New Roman"/>
          <w:b/>
          <w:sz w:val="24"/>
          <w:szCs w:val="24"/>
        </w:rPr>
        <w:tab/>
      </w:r>
    </w:p>
    <w:p w14:paraId="0801041D" w14:textId="2A08B025" w:rsidR="00AE7830" w:rsidRPr="00B756BA" w:rsidRDefault="00AE7830" w:rsidP="006426B1">
      <w:pPr>
        <w:spacing w:after="120" w:line="360" w:lineRule="auto"/>
        <w:rPr>
          <w:rFonts w:ascii="Times New Roman" w:hAnsi="Times New Roman" w:cs="Times New Roman"/>
          <w:sz w:val="24"/>
          <w:szCs w:val="24"/>
        </w:rPr>
      </w:pPr>
      <w:r w:rsidRPr="00B756BA">
        <w:rPr>
          <w:rFonts w:ascii="Times New Roman" w:hAnsi="Times New Roman" w:cs="Times New Roman"/>
          <w:b/>
          <w:sz w:val="24"/>
          <w:szCs w:val="24"/>
        </w:rPr>
        <w:t>Bibliography</w:t>
      </w:r>
      <w:r w:rsidR="00886BEC" w:rsidRPr="00B756BA">
        <w:rPr>
          <w:rFonts w:ascii="Times New Roman" w:hAnsi="Times New Roman" w:cs="Times New Roman"/>
          <w:b/>
          <w:sz w:val="24"/>
          <w:szCs w:val="24"/>
        </w:rPr>
        <w:tab/>
      </w:r>
      <w:r w:rsidR="00886BEC" w:rsidRPr="00B756BA">
        <w:rPr>
          <w:rFonts w:ascii="Times New Roman" w:hAnsi="Times New Roman" w:cs="Times New Roman"/>
          <w:b/>
          <w:sz w:val="24"/>
          <w:szCs w:val="24"/>
        </w:rPr>
        <w:tab/>
      </w:r>
      <w:r w:rsidR="00886BEC" w:rsidRPr="00B756BA">
        <w:rPr>
          <w:rFonts w:ascii="Times New Roman" w:hAnsi="Times New Roman" w:cs="Times New Roman"/>
          <w:b/>
          <w:sz w:val="24"/>
          <w:szCs w:val="24"/>
        </w:rPr>
        <w:tab/>
      </w:r>
      <w:r w:rsidR="00886BEC" w:rsidRPr="00B756BA">
        <w:rPr>
          <w:rFonts w:ascii="Times New Roman" w:hAnsi="Times New Roman" w:cs="Times New Roman"/>
          <w:b/>
          <w:sz w:val="24"/>
          <w:szCs w:val="24"/>
        </w:rPr>
        <w:tab/>
      </w:r>
      <w:r w:rsidR="00886BEC" w:rsidRPr="00B756BA">
        <w:rPr>
          <w:rFonts w:ascii="Times New Roman" w:hAnsi="Times New Roman" w:cs="Times New Roman"/>
          <w:b/>
          <w:sz w:val="24"/>
          <w:szCs w:val="24"/>
        </w:rPr>
        <w:tab/>
      </w:r>
      <w:r w:rsidR="00886BEC" w:rsidRPr="00B756BA">
        <w:rPr>
          <w:rFonts w:ascii="Times New Roman" w:hAnsi="Times New Roman" w:cs="Times New Roman"/>
          <w:b/>
          <w:sz w:val="24"/>
          <w:szCs w:val="24"/>
        </w:rPr>
        <w:tab/>
      </w:r>
      <w:r w:rsidR="00886BEC" w:rsidRPr="00B756BA">
        <w:rPr>
          <w:rFonts w:ascii="Times New Roman" w:hAnsi="Times New Roman" w:cs="Times New Roman"/>
          <w:b/>
          <w:sz w:val="24"/>
          <w:szCs w:val="24"/>
        </w:rPr>
        <w:tab/>
      </w:r>
      <w:r w:rsidR="00886BEC" w:rsidRPr="00B756BA">
        <w:rPr>
          <w:rFonts w:ascii="Times New Roman" w:hAnsi="Times New Roman" w:cs="Times New Roman"/>
          <w:b/>
          <w:sz w:val="24"/>
          <w:szCs w:val="24"/>
        </w:rPr>
        <w:tab/>
      </w:r>
      <w:r w:rsidR="00886BEC" w:rsidRPr="00B756BA">
        <w:rPr>
          <w:rFonts w:ascii="Times New Roman" w:hAnsi="Times New Roman" w:cs="Times New Roman"/>
          <w:b/>
          <w:sz w:val="24"/>
          <w:szCs w:val="24"/>
        </w:rPr>
        <w:tab/>
      </w:r>
    </w:p>
    <w:p w14:paraId="2A077E5D" w14:textId="2A5A57E8" w:rsidR="00AE7830" w:rsidRPr="00B756BA" w:rsidRDefault="00AE7830" w:rsidP="006426B1">
      <w:pPr>
        <w:spacing w:after="120" w:line="360" w:lineRule="auto"/>
        <w:rPr>
          <w:rFonts w:ascii="Times New Roman" w:hAnsi="Times New Roman" w:cs="Times New Roman"/>
          <w:sz w:val="24"/>
          <w:szCs w:val="24"/>
        </w:rPr>
      </w:pPr>
      <w:r w:rsidRPr="00B756BA">
        <w:rPr>
          <w:rFonts w:ascii="Times New Roman" w:hAnsi="Times New Roman" w:cs="Times New Roman"/>
          <w:b/>
          <w:sz w:val="24"/>
          <w:szCs w:val="24"/>
        </w:rPr>
        <w:t>Appendices</w:t>
      </w:r>
      <w:r w:rsidR="00886BEC" w:rsidRPr="00B756BA">
        <w:rPr>
          <w:rFonts w:ascii="Times New Roman" w:hAnsi="Times New Roman" w:cs="Times New Roman"/>
          <w:b/>
          <w:sz w:val="24"/>
          <w:szCs w:val="24"/>
        </w:rPr>
        <w:tab/>
      </w:r>
      <w:r w:rsidR="00886BEC" w:rsidRPr="00B756BA">
        <w:rPr>
          <w:rFonts w:ascii="Times New Roman" w:hAnsi="Times New Roman" w:cs="Times New Roman"/>
          <w:b/>
          <w:sz w:val="24"/>
          <w:szCs w:val="24"/>
        </w:rPr>
        <w:tab/>
      </w:r>
      <w:r w:rsidR="00886BEC" w:rsidRPr="00B756BA">
        <w:rPr>
          <w:rFonts w:ascii="Times New Roman" w:hAnsi="Times New Roman" w:cs="Times New Roman"/>
          <w:b/>
          <w:sz w:val="24"/>
          <w:szCs w:val="24"/>
        </w:rPr>
        <w:tab/>
      </w:r>
      <w:r w:rsidR="00886BEC" w:rsidRPr="00B756BA">
        <w:rPr>
          <w:rFonts w:ascii="Times New Roman" w:hAnsi="Times New Roman" w:cs="Times New Roman"/>
          <w:b/>
          <w:sz w:val="24"/>
          <w:szCs w:val="24"/>
        </w:rPr>
        <w:tab/>
      </w:r>
      <w:r w:rsidR="00886BEC" w:rsidRPr="00B756BA">
        <w:rPr>
          <w:rFonts w:ascii="Times New Roman" w:hAnsi="Times New Roman" w:cs="Times New Roman"/>
          <w:b/>
          <w:sz w:val="24"/>
          <w:szCs w:val="24"/>
        </w:rPr>
        <w:tab/>
      </w:r>
      <w:r w:rsidR="00886BEC" w:rsidRPr="00B756BA">
        <w:rPr>
          <w:rFonts w:ascii="Times New Roman" w:hAnsi="Times New Roman" w:cs="Times New Roman"/>
          <w:b/>
          <w:sz w:val="24"/>
          <w:szCs w:val="24"/>
        </w:rPr>
        <w:tab/>
      </w:r>
      <w:r w:rsidR="00886BEC" w:rsidRPr="00B756BA">
        <w:rPr>
          <w:rFonts w:ascii="Times New Roman" w:hAnsi="Times New Roman" w:cs="Times New Roman"/>
          <w:b/>
          <w:sz w:val="24"/>
          <w:szCs w:val="24"/>
        </w:rPr>
        <w:tab/>
      </w:r>
      <w:r w:rsidR="00886BEC" w:rsidRPr="00B756BA">
        <w:rPr>
          <w:rFonts w:ascii="Times New Roman" w:hAnsi="Times New Roman" w:cs="Times New Roman"/>
          <w:b/>
          <w:sz w:val="24"/>
          <w:szCs w:val="24"/>
        </w:rPr>
        <w:tab/>
      </w:r>
      <w:r w:rsidR="00886BEC" w:rsidRPr="00B756BA">
        <w:rPr>
          <w:rFonts w:ascii="Times New Roman" w:hAnsi="Times New Roman" w:cs="Times New Roman"/>
          <w:b/>
          <w:sz w:val="24"/>
          <w:szCs w:val="24"/>
        </w:rPr>
        <w:tab/>
      </w:r>
      <w:r w:rsidR="00886BEC" w:rsidRPr="00B756BA">
        <w:rPr>
          <w:rFonts w:ascii="Times New Roman" w:hAnsi="Times New Roman" w:cs="Times New Roman"/>
          <w:b/>
          <w:sz w:val="24"/>
          <w:szCs w:val="24"/>
        </w:rPr>
        <w:tab/>
      </w:r>
    </w:p>
    <w:p w14:paraId="7C87879A" w14:textId="77777777" w:rsidR="00AE7830" w:rsidRPr="00B756BA" w:rsidRDefault="00AE7830" w:rsidP="006426B1">
      <w:pPr>
        <w:spacing w:after="120" w:line="360" w:lineRule="auto"/>
        <w:rPr>
          <w:rFonts w:ascii="Times New Roman" w:hAnsi="Times New Roman" w:cs="Times New Roman"/>
          <w:b/>
          <w:sz w:val="24"/>
          <w:szCs w:val="24"/>
        </w:rPr>
      </w:pPr>
      <w:r w:rsidRPr="00B756BA">
        <w:rPr>
          <w:rFonts w:ascii="Times New Roman" w:hAnsi="Times New Roman" w:cs="Times New Roman"/>
          <w:b/>
          <w:sz w:val="24"/>
          <w:szCs w:val="24"/>
        </w:rPr>
        <w:tab/>
      </w:r>
    </w:p>
    <w:p w14:paraId="766A2CA2" w14:textId="77777777" w:rsidR="00AE7830" w:rsidRPr="00B756BA" w:rsidRDefault="00AE7830" w:rsidP="006426B1">
      <w:pPr>
        <w:spacing w:after="120" w:line="360" w:lineRule="auto"/>
        <w:rPr>
          <w:rFonts w:ascii="Times New Roman" w:hAnsi="Times New Roman" w:cs="Times New Roman"/>
          <w:sz w:val="24"/>
          <w:szCs w:val="24"/>
        </w:rPr>
      </w:pPr>
    </w:p>
    <w:p w14:paraId="623F2F45" w14:textId="77777777" w:rsidR="00AE7830" w:rsidRPr="00B756BA" w:rsidRDefault="00AE7830" w:rsidP="006426B1">
      <w:pPr>
        <w:spacing w:after="120" w:line="360" w:lineRule="auto"/>
        <w:rPr>
          <w:rFonts w:ascii="Times New Roman" w:hAnsi="Times New Roman" w:cs="Times New Roman"/>
          <w:sz w:val="24"/>
          <w:szCs w:val="24"/>
        </w:rPr>
      </w:pPr>
    </w:p>
    <w:p w14:paraId="2D0563FA" w14:textId="77777777" w:rsidR="00AE7830" w:rsidRPr="00B756BA" w:rsidRDefault="00AE7830" w:rsidP="006426B1">
      <w:pPr>
        <w:spacing w:after="120" w:line="360" w:lineRule="auto"/>
        <w:jc w:val="center"/>
        <w:rPr>
          <w:rFonts w:ascii="Times New Roman" w:hAnsi="Times New Roman" w:cs="Times New Roman"/>
          <w:b/>
          <w:sz w:val="24"/>
          <w:szCs w:val="24"/>
        </w:rPr>
      </w:pPr>
    </w:p>
    <w:p w14:paraId="42D9359A" w14:textId="77777777" w:rsidR="00AE7830" w:rsidRPr="00B756BA" w:rsidRDefault="00AE7830" w:rsidP="006426B1">
      <w:pPr>
        <w:spacing w:after="120" w:line="360" w:lineRule="auto"/>
        <w:jc w:val="center"/>
        <w:rPr>
          <w:rFonts w:ascii="Times New Roman" w:hAnsi="Times New Roman" w:cs="Times New Roman"/>
          <w:b/>
          <w:sz w:val="24"/>
          <w:szCs w:val="24"/>
        </w:rPr>
      </w:pPr>
    </w:p>
    <w:p w14:paraId="21EA2F3C" w14:textId="77777777" w:rsidR="007A731B" w:rsidRPr="00B756BA" w:rsidRDefault="007A731B" w:rsidP="006426B1">
      <w:pPr>
        <w:spacing w:after="120" w:line="360" w:lineRule="auto"/>
        <w:jc w:val="center"/>
        <w:rPr>
          <w:rFonts w:ascii="Times New Roman" w:hAnsi="Times New Roman" w:cs="Times New Roman"/>
          <w:b/>
          <w:sz w:val="24"/>
          <w:szCs w:val="24"/>
        </w:rPr>
      </w:pPr>
    </w:p>
    <w:p w14:paraId="3022E5EB" w14:textId="77777777" w:rsidR="007A731B" w:rsidRPr="00B756BA" w:rsidRDefault="007A731B" w:rsidP="006426B1">
      <w:pPr>
        <w:spacing w:after="120" w:line="360" w:lineRule="auto"/>
        <w:jc w:val="center"/>
        <w:rPr>
          <w:rFonts w:ascii="Times New Roman" w:hAnsi="Times New Roman" w:cs="Times New Roman"/>
          <w:b/>
          <w:sz w:val="24"/>
          <w:szCs w:val="24"/>
        </w:rPr>
      </w:pPr>
    </w:p>
    <w:p w14:paraId="45DB2909" w14:textId="77777777" w:rsidR="007A731B" w:rsidRPr="00B756BA" w:rsidRDefault="007A731B" w:rsidP="006426B1">
      <w:pPr>
        <w:spacing w:after="120" w:line="360" w:lineRule="auto"/>
        <w:jc w:val="center"/>
        <w:rPr>
          <w:rFonts w:ascii="Times New Roman" w:hAnsi="Times New Roman" w:cs="Times New Roman"/>
          <w:b/>
          <w:sz w:val="24"/>
          <w:szCs w:val="24"/>
        </w:rPr>
      </w:pPr>
    </w:p>
    <w:p w14:paraId="03C20EBF" w14:textId="1315D559" w:rsidR="00AE7830" w:rsidRDefault="00AE7830" w:rsidP="00630487">
      <w:pPr>
        <w:spacing w:after="120" w:line="360" w:lineRule="auto"/>
        <w:rPr>
          <w:rFonts w:ascii="Times New Roman" w:hAnsi="Times New Roman" w:cs="Times New Roman"/>
          <w:b/>
          <w:sz w:val="24"/>
          <w:szCs w:val="24"/>
        </w:rPr>
      </w:pPr>
    </w:p>
    <w:p w14:paraId="47A671B3" w14:textId="5764CCF9" w:rsidR="0014529F" w:rsidRDefault="0014529F" w:rsidP="00630487">
      <w:pPr>
        <w:spacing w:after="120" w:line="360" w:lineRule="auto"/>
        <w:rPr>
          <w:rFonts w:ascii="Times New Roman" w:hAnsi="Times New Roman" w:cs="Times New Roman"/>
          <w:b/>
          <w:sz w:val="24"/>
          <w:szCs w:val="24"/>
        </w:rPr>
      </w:pPr>
    </w:p>
    <w:p w14:paraId="51184A57" w14:textId="2BE8DC4D" w:rsidR="0014529F" w:rsidRDefault="0014529F" w:rsidP="00630487">
      <w:pPr>
        <w:spacing w:after="120" w:line="360" w:lineRule="auto"/>
        <w:rPr>
          <w:rFonts w:ascii="Times New Roman" w:hAnsi="Times New Roman" w:cs="Times New Roman"/>
          <w:b/>
          <w:sz w:val="24"/>
          <w:szCs w:val="24"/>
        </w:rPr>
      </w:pPr>
    </w:p>
    <w:p w14:paraId="1F5830A5" w14:textId="154EE609" w:rsidR="0014529F" w:rsidRDefault="0014529F" w:rsidP="00630487">
      <w:pPr>
        <w:spacing w:after="120" w:line="360" w:lineRule="auto"/>
        <w:rPr>
          <w:rFonts w:ascii="Times New Roman" w:hAnsi="Times New Roman" w:cs="Times New Roman"/>
          <w:b/>
          <w:sz w:val="24"/>
          <w:szCs w:val="24"/>
        </w:rPr>
      </w:pPr>
    </w:p>
    <w:p w14:paraId="0EDBB4AC" w14:textId="1DAEF650" w:rsidR="0014529F" w:rsidRDefault="0014529F" w:rsidP="00630487">
      <w:pPr>
        <w:spacing w:after="120" w:line="360" w:lineRule="auto"/>
        <w:rPr>
          <w:rFonts w:ascii="Times New Roman" w:hAnsi="Times New Roman" w:cs="Times New Roman"/>
          <w:b/>
          <w:sz w:val="24"/>
          <w:szCs w:val="24"/>
        </w:rPr>
      </w:pPr>
    </w:p>
    <w:p w14:paraId="5C2C2E02" w14:textId="25EDDF7D" w:rsidR="0014529F" w:rsidRDefault="0014529F" w:rsidP="00630487">
      <w:pPr>
        <w:spacing w:after="120" w:line="360" w:lineRule="auto"/>
        <w:rPr>
          <w:rFonts w:ascii="Times New Roman" w:hAnsi="Times New Roman" w:cs="Times New Roman"/>
          <w:b/>
          <w:sz w:val="24"/>
          <w:szCs w:val="24"/>
        </w:rPr>
      </w:pPr>
    </w:p>
    <w:p w14:paraId="31A3934E" w14:textId="6B56E974" w:rsidR="0014529F" w:rsidRDefault="0014529F" w:rsidP="00630487">
      <w:pPr>
        <w:spacing w:after="120" w:line="360" w:lineRule="auto"/>
        <w:rPr>
          <w:rFonts w:ascii="Times New Roman" w:hAnsi="Times New Roman" w:cs="Times New Roman"/>
          <w:b/>
          <w:sz w:val="24"/>
          <w:szCs w:val="24"/>
        </w:rPr>
      </w:pPr>
    </w:p>
    <w:p w14:paraId="00470A58" w14:textId="4064878B" w:rsidR="0014529F" w:rsidRDefault="0014529F" w:rsidP="00630487">
      <w:pPr>
        <w:spacing w:after="120" w:line="360" w:lineRule="auto"/>
        <w:rPr>
          <w:rFonts w:ascii="Times New Roman" w:hAnsi="Times New Roman" w:cs="Times New Roman"/>
          <w:b/>
          <w:sz w:val="24"/>
          <w:szCs w:val="24"/>
        </w:rPr>
      </w:pPr>
    </w:p>
    <w:p w14:paraId="6BB0B477" w14:textId="5B431B54" w:rsidR="0014529F" w:rsidRDefault="0014529F" w:rsidP="00630487">
      <w:pPr>
        <w:spacing w:after="120" w:line="360" w:lineRule="auto"/>
        <w:rPr>
          <w:rFonts w:ascii="Times New Roman" w:hAnsi="Times New Roman" w:cs="Times New Roman"/>
          <w:b/>
          <w:sz w:val="24"/>
          <w:szCs w:val="24"/>
        </w:rPr>
      </w:pPr>
    </w:p>
    <w:p w14:paraId="387C4ABF" w14:textId="134C4413" w:rsidR="00BE3A14" w:rsidRDefault="00BE3A14" w:rsidP="00630487">
      <w:pPr>
        <w:spacing w:after="120" w:line="360" w:lineRule="auto"/>
        <w:rPr>
          <w:rFonts w:ascii="Times New Roman" w:hAnsi="Times New Roman" w:cs="Times New Roman"/>
          <w:b/>
          <w:sz w:val="24"/>
          <w:szCs w:val="24"/>
        </w:rPr>
      </w:pPr>
    </w:p>
    <w:p w14:paraId="6FDC59B4" w14:textId="77777777" w:rsidR="00BE3A14" w:rsidRDefault="00BE3A14" w:rsidP="00630487">
      <w:pPr>
        <w:spacing w:after="120" w:line="360" w:lineRule="auto"/>
        <w:rPr>
          <w:rFonts w:ascii="Times New Roman" w:hAnsi="Times New Roman" w:cs="Times New Roman"/>
          <w:b/>
          <w:sz w:val="24"/>
          <w:szCs w:val="24"/>
        </w:rPr>
      </w:pPr>
    </w:p>
    <w:p w14:paraId="53DB93BF" w14:textId="77777777" w:rsidR="0014529F" w:rsidRPr="00B756BA" w:rsidRDefault="0014529F" w:rsidP="00630487">
      <w:pPr>
        <w:spacing w:after="120" w:line="360" w:lineRule="auto"/>
        <w:rPr>
          <w:rFonts w:ascii="Times New Roman" w:hAnsi="Times New Roman" w:cs="Times New Roman"/>
          <w:b/>
          <w:sz w:val="24"/>
          <w:szCs w:val="24"/>
        </w:rPr>
      </w:pPr>
    </w:p>
    <w:p w14:paraId="46BC6C02" w14:textId="77777777" w:rsidR="00AE7830" w:rsidRPr="00B756BA" w:rsidRDefault="00C43A35" w:rsidP="006426B1">
      <w:pPr>
        <w:spacing w:after="120" w:line="360" w:lineRule="auto"/>
        <w:jc w:val="center"/>
        <w:rPr>
          <w:rFonts w:ascii="Times New Roman" w:hAnsi="Times New Roman" w:cs="Times New Roman"/>
          <w:b/>
          <w:sz w:val="24"/>
          <w:szCs w:val="24"/>
        </w:rPr>
      </w:pPr>
      <w:r w:rsidRPr="00B756BA">
        <w:rPr>
          <w:rFonts w:ascii="Times New Roman" w:hAnsi="Times New Roman" w:cs="Times New Roman"/>
          <w:b/>
          <w:sz w:val="24"/>
          <w:szCs w:val="24"/>
        </w:rPr>
        <w:lastRenderedPageBreak/>
        <w:t>LIST OF FIGURES</w:t>
      </w:r>
    </w:p>
    <w:p w14:paraId="45887286" w14:textId="77777777" w:rsidR="0053092D" w:rsidRDefault="0053092D" w:rsidP="00BC76E1">
      <w:pPr>
        <w:spacing w:after="120" w:line="480" w:lineRule="auto"/>
        <w:rPr>
          <w:rFonts w:ascii="Times New Roman" w:hAnsi="Times New Roman" w:cs="Times New Roman"/>
          <w:b/>
          <w:sz w:val="24"/>
          <w:szCs w:val="24"/>
        </w:rPr>
      </w:pPr>
    </w:p>
    <w:p w14:paraId="1E9E6ACE" w14:textId="77777777" w:rsidR="00BC76E1" w:rsidRPr="00B756BA" w:rsidRDefault="00BC76E1" w:rsidP="00BC76E1">
      <w:pPr>
        <w:spacing w:after="120" w:line="480" w:lineRule="auto"/>
        <w:rPr>
          <w:rFonts w:ascii="Times New Roman" w:hAnsi="Times New Roman" w:cs="Times New Roman"/>
          <w:b/>
          <w:sz w:val="24"/>
          <w:szCs w:val="24"/>
        </w:rPr>
      </w:pPr>
    </w:p>
    <w:p w14:paraId="3E74186F" w14:textId="77777777" w:rsidR="00C43A35" w:rsidRPr="00B756BA" w:rsidRDefault="00C43A35" w:rsidP="006426B1">
      <w:pPr>
        <w:spacing w:after="120" w:line="360" w:lineRule="auto"/>
        <w:rPr>
          <w:rFonts w:ascii="Times New Roman" w:hAnsi="Times New Roman" w:cs="Times New Roman"/>
          <w:sz w:val="24"/>
          <w:szCs w:val="24"/>
        </w:rPr>
      </w:pPr>
      <w:r w:rsidRPr="00B756BA">
        <w:rPr>
          <w:rFonts w:ascii="Times New Roman" w:hAnsi="Times New Roman" w:cs="Times New Roman"/>
          <w:sz w:val="24"/>
          <w:szCs w:val="24"/>
        </w:rPr>
        <w:t>FIGURE</w:t>
      </w:r>
      <w:r w:rsidRPr="00B756BA">
        <w:rPr>
          <w:rFonts w:ascii="Times New Roman" w:hAnsi="Times New Roman" w:cs="Times New Roman"/>
          <w:sz w:val="24"/>
          <w:szCs w:val="24"/>
        </w:rPr>
        <w:tab/>
      </w:r>
      <w:r w:rsidRPr="00B756BA">
        <w:rPr>
          <w:rFonts w:ascii="Times New Roman" w:hAnsi="Times New Roman" w:cs="Times New Roman"/>
          <w:sz w:val="24"/>
          <w:szCs w:val="24"/>
        </w:rPr>
        <w:tab/>
        <w:t xml:space="preserve">                         </w:t>
      </w:r>
      <w:r w:rsidR="00E10951" w:rsidRPr="00B756BA">
        <w:rPr>
          <w:rFonts w:ascii="Times New Roman" w:hAnsi="Times New Roman" w:cs="Times New Roman"/>
          <w:sz w:val="24"/>
          <w:szCs w:val="24"/>
        </w:rPr>
        <w:t xml:space="preserve">      </w:t>
      </w:r>
      <w:r w:rsidRPr="00B756BA">
        <w:rPr>
          <w:rFonts w:ascii="Times New Roman" w:hAnsi="Times New Roman" w:cs="Times New Roman"/>
          <w:sz w:val="24"/>
          <w:szCs w:val="24"/>
        </w:rPr>
        <w:t>TITLE</w:t>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r>
      <w:r w:rsidRPr="00B756BA">
        <w:rPr>
          <w:rFonts w:ascii="Times New Roman" w:hAnsi="Times New Roman" w:cs="Times New Roman"/>
          <w:sz w:val="24"/>
          <w:szCs w:val="24"/>
        </w:rPr>
        <w:tab/>
      </w:r>
      <w:r w:rsidR="00E10951" w:rsidRPr="00B756BA">
        <w:rPr>
          <w:rFonts w:ascii="Times New Roman" w:hAnsi="Times New Roman" w:cs="Times New Roman"/>
          <w:sz w:val="24"/>
          <w:szCs w:val="24"/>
        </w:rPr>
        <w:t xml:space="preserve">        </w:t>
      </w:r>
      <w:r w:rsidRPr="00B756BA">
        <w:rPr>
          <w:rFonts w:ascii="Times New Roman" w:hAnsi="Times New Roman" w:cs="Times New Roman"/>
          <w:sz w:val="24"/>
          <w:szCs w:val="24"/>
        </w:rPr>
        <w:t>PAGE</w:t>
      </w:r>
    </w:p>
    <w:p w14:paraId="1E8C7879" w14:textId="77777777" w:rsidR="001D2BD2" w:rsidRDefault="001D2BD2" w:rsidP="006426B1">
      <w:pPr>
        <w:spacing w:after="120" w:line="360" w:lineRule="auto"/>
        <w:rPr>
          <w:rFonts w:ascii="Times New Roman" w:hAnsi="Times New Roman" w:cs="Times New Roman"/>
          <w:sz w:val="24"/>
          <w:szCs w:val="24"/>
        </w:rPr>
      </w:pPr>
    </w:p>
    <w:p w14:paraId="0DF6894F" w14:textId="01615866" w:rsidR="001D2BD2" w:rsidRDefault="001D2BD2" w:rsidP="006426B1">
      <w:pPr>
        <w:spacing w:after="120" w:line="360" w:lineRule="auto"/>
        <w:rPr>
          <w:rFonts w:ascii="Times New Roman" w:hAnsi="Times New Roman" w:cs="Times New Roman"/>
          <w:sz w:val="24"/>
          <w:szCs w:val="24"/>
        </w:rPr>
      </w:pPr>
    </w:p>
    <w:p w14:paraId="0E88EE64" w14:textId="362E21AF" w:rsidR="00943F25" w:rsidRDefault="00943F25" w:rsidP="006426B1">
      <w:pPr>
        <w:spacing w:after="120" w:line="360" w:lineRule="auto"/>
        <w:rPr>
          <w:rFonts w:ascii="Times New Roman" w:hAnsi="Times New Roman" w:cs="Times New Roman"/>
          <w:sz w:val="24"/>
          <w:szCs w:val="24"/>
        </w:rPr>
      </w:pPr>
    </w:p>
    <w:p w14:paraId="22CF1420" w14:textId="7D43CDD0" w:rsidR="00943F25" w:rsidRDefault="00943F25" w:rsidP="006426B1">
      <w:pPr>
        <w:spacing w:after="120" w:line="360" w:lineRule="auto"/>
        <w:rPr>
          <w:rFonts w:ascii="Times New Roman" w:hAnsi="Times New Roman" w:cs="Times New Roman"/>
          <w:sz w:val="24"/>
          <w:szCs w:val="24"/>
        </w:rPr>
      </w:pPr>
    </w:p>
    <w:p w14:paraId="2D3B9BA0" w14:textId="62CE14BA" w:rsidR="00943F25" w:rsidRDefault="00943F25" w:rsidP="006426B1">
      <w:pPr>
        <w:spacing w:after="120" w:line="360" w:lineRule="auto"/>
        <w:rPr>
          <w:rFonts w:ascii="Times New Roman" w:hAnsi="Times New Roman" w:cs="Times New Roman"/>
          <w:sz w:val="24"/>
          <w:szCs w:val="24"/>
        </w:rPr>
      </w:pPr>
    </w:p>
    <w:p w14:paraId="16FE07FA" w14:textId="2A84C495" w:rsidR="00943F25" w:rsidRDefault="00943F25" w:rsidP="006426B1">
      <w:pPr>
        <w:spacing w:after="120" w:line="360" w:lineRule="auto"/>
        <w:rPr>
          <w:rFonts w:ascii="Times New Roman" w:hAnsi="Times New Roman" w:cs="Times New Roman"/>
          <w:sz w:val="24"/>
          <w:szCs w:val="24"/>
        </w:rPr>
      </w:pPr>
    </w:p>
    <w:p w14:paraId="42765BE6" w14:textId="77777777" w:rsidR="00943F25" w:rsidRPr="00B756BA" w:rsidRDefault="00943F25" w:rsidP="006426B1">
      <w:pPr>
        <w:spacing w:after="120" w:line="360" w:lineRule="auto"/>
        <w:rPr>
          <w:rFonts w:ascii="Times New Roman" w:hAnsi="Times New Roman" w:cs="Times New Roman"/>
          <w:sz w:val="24"/>
          <w:szCs w:val="24"/>
        </w:rPr>
      </w:pPr>
    </w:p>
    <w:p w14:paraId="45FE5CE3" w14:textId="77777777" w:rsidR="00AE7830" w:rsidRDefault="00E11CE6" w:rsidP="00BC76E1">
      <w:pPr>
        <w:spacing w:after="120" w:line="480" w:lineRule="auto"/>
        <w:jc w:val="center"/>
        <w:rPr>
          <w:rFonts w:ascii="Times New Roman" w:hAnsi="Times New Roman" w:cs="Times New Roman"/>
          <w:b/>
          <w:sz w:val="24"/>
          <w:szCs w:val="24"/>
        </w:rPr>
      </w:pPr>
      <w:r>
        <w:rPr>
          <w:rFonts w:ascii="Times New Roman" w:hAnsi="Times New Roman" w:cs="Times New Roman"/>
          <w:b/>
          <w:sz w:val="24"/>
          <w:szCs w:val="24"/>
        </w:rPr>
        <w:t>LIST OF APPINDICES</w:t>
      </w:r>
    </w:p>
    <w:p w14:paraId="4A3E4B5A" w14:textId="77777777" w:rsidR="00BC76E1" w:rsidRDefault="00BC76E1" w:rsidP="00BC76E1">
      <w:pPr>
        <w:spacing w:after="120" w:line="480" w:lineRule="auto"/>
        <w:jc w:val="center"/>
        <w:rPr>
          <w:rFonts w:ascii="Times New Roman" w:hAnsi="Times New Roman" w:cs="Times New Roman"/>
          <w:b/>
          <w:sz w:val="24"/>
          <w:szCs w:val="24"/>
        </w:rPr>
      </w:pPr>
    </w:p>
    <w:p w14:paraId="52DDA232" w14:textId="77777777" w:rsidR="00BC76E1" w:rsidRDefault="00BC76E1" w:rsidP="00BC76E1">
      <w:pPr>
        <w:spacing w:after="120" w:line="480" w:lineRule="auto"/>
        <w:jc w:val="center"/>
        <w:rPr>
          <w:rFonts w:ascii="Times New Roman" w:hAnsi="Times New Roman" w:cs="Times New Roman"/>
          <w:b/>
          <w:sz w:val="24"/>
          <w:szCs w:val="24"/>
        </w:rPr>
      </w:pPr>
    </w:p>
    <w:p w14:paraId="1BA44496" w14:textId="77777777" w:rsidR="00BC76E1" w:rsidRPr="00BC76E1" w:rsidRDefault="00BC76E1" w:rsidP="00BC76E1">
      <w:pPr>
        <w:spacing w:after="120" w:line="480" w:lineRule="auto"/>
        <w:rPr>
          <w:rFonts w:ascii="Times New Roman" w:hAnsi="Times New Roman" w:cs="Times New Roman"/>
          <w:sz w:val="24"/>
          <w:szCs w:val="24"/>
        </w:rPr>
      </w:pPr>
      <w:r>
        <w:rPr>
          <w:rFonts w:ascii="Times New Roman" w:hAnsi="Times New Roman" w:cs="Times New Roman"/>
          <w:sz w:val="24"/>
          <w:szCs w:val="24"/>
        </w:rPr>
        <w:t>APPENDIX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TITLE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PAGE</w:t>
      </w:r>
    </w:p>
    <w:p w14:paraId="1C33AFE9" w14:textId="77777777" w:rsidR="00BC76E1" w:rsidRPr="00B756BA" w:rsidRDefault="00BC76E1" w:rsidP="00943F25">
      <w:pPr>
        <w:spacing w:after="120" w:line="480" w:lineRule="auto"/>
        <w:rPr>
          <w:rFonts w:ascii="Times New Roman" w:hAnsi="Times New Roman" w:cs="Times New Roman"/>
          <w:b/>
          <w:sz w:val="24"/>
          <w:szCs w:val="24"/>
        </w:rPr>
      </w:pPr>
    </w:p>
    <w:p w14:paraId="4ACA0C7B" w14:textId="77777777" w:rsidR="00C34135" w:rsidRDefault="00C34135" w:rsidP="006426B1">
      <w:pPr>
        <w:spacing w:after="120" w:line="360" w:lineRule="auto"/>
        <w:rPr>
          <w:rFonts w:ascii="Times New Roman" w:hAnsi="Times New Roman" w:cs="Times New Roman"/>
          <w:b/>
          <w:sz w:val="24"/>
          <w:szCs w:val="24"/>
        </w:rPr>
      </w:pPr>
    </w:p>
    <w:p w14:paraId="7009CD3B" w14:textId="77777777" w:rsidR="00C34135" w:rsidRDefault="00C34135" w:rsidP="006426B1">
      <w:pPr>
        <w:spacing w:after="120" w:line="360" w:lineRule="auto"/>
        <w:rPr>
          <w:rFonts w:ascii="Times New Roman" w:hAnsi="Times New Roman" w:cs="Times New Roman"/>
          <w:b/>
          <w:sz w:val="24"/>
          <w:szCs w:val="24"/>
        </w:rPr>
      </w:pPr>
    </w:p>
    <w:p w14:paraId="552664B0" w14:textId="77777777" w:rsidR="00C34135" w:rsidRDefault="00C34135" w:rsidP="006426B1">
      <w:pPr>
        <w:spacing w:after="120" w:line="360" w:lineRule="auto"/>
        <w:rPr>
          <w:rFonts w:ascii="Times New Roman" w:hAnsi="Times New Roman" w:cs="Times New Roman"/>
          <w:b/>
          <w:sz w:val="24"/>
          <w:szCs w:val="24"/>
        </w:rPr>
      </w:pPr>
    </w:p>
    <w:p w14:paraId="1B17EE9D" w14:textId="77777777" w:rsidR="00C34135" w:rsidRDefault="00C34135" w:rsidP="006426B1">
      <w:pPr>
        <w:spacing w:after="120" w:line="360" w:lineRule="auto"/>
        <w:rPr>
          <w:rFonts w:ascii="Times New Roman" w:hAnsi="Times New Roman" w:cs="Times New Roman"/>
          <w:b/>
          <w:sz w:val="24"/>
          <w:szCs w:val="24"/>
        </w:rPr>
      </w:pPr>
    </w:p>
    <w:p w14:paraId="5AC43EFE" w14:textId="77777777" w:rsidR="00C34135" w:rsidRDefault="00C34135" w:rsidP="006426B1">
      <w:pPr>
        <w:spacing w:after="120" w:line="360" w:lineRule="auto"/>
        <w:rPr>
          <w:rFonts w:ascii="Times New Roman" w:hAnsi="Times New Roman" w:cs="Times New Roman"/>
          <w:b/>
          <w:sz w:val="24"/>
          <w:szCs w:val="24"/>
        </w:rPr>
      </w:pPr>
    </w:p>
    <w:p w14:paraId="75B36B3C" w14:textId="77777777" w:rsidR="00C34135" w:rsidRDefault="00C34135" w:rsidP="006426B1">
      <w:pPr>
        <w:spacing w:after="120" w:line="360" w:lineRule="auto"/>
        <w:rPr>
          <w:rFonts w:ascii="Times New Roman" w:hAnsi="Times New Roman" w:cs="Times New Roman"/>
          <w:b/>
          <w:sz w:val="24"/>
          <w:szCs w:val="24"/>
        </w:rPr>
      </w:pPr>
    </w:p>
    <w:p w14:paraId="679C9D33" w14:textId="77777777" w:rsidR="00C34135" w:rsidRDefault="00C34135" w:rsidP="006426B1">
      <w:pPr>
        <w:spacing w:after="120" w:line="360" w:lineRule="auto"/>
        <w:rPr>
          <w:rFonts w:ascii="Times New Roman" w:hAnsi="Times New Roman" w:cs="Times New Roman"/>
          <w:b/>
          <w:sz w:val="24"/>
          <w:szCs w:val="24"/>
        </w:rPr>
      </w:pPr>
    </w:p>
    <w:p w14:paraId="1CFDC656" w14:textId="77777777" w:rsidR="00C34135" w:rsidRDefault="00C34135" w:rsidP="006426B1">
      <w:pPr>
        <w:spacing w:after="120" w:line="360" w:lineRule="auto"/>
        <w:rPr>
          <w:rFonts w:ascii="Times New Roman" w:hAnsi="Times New Roman" w:cs="Times New Roman"/>
          <w:b/>
          <w:sz w:val="24"/>
          <w:szCs w:val="24"/>
        </w:rPr>
      </w:pPr>
    </w:p>
    <w:p w14:paraId="4BC5844C" w14:textId="77777777" w:rsidR="00C34135" w:rsidRDefault="00C34135" w:rsidP="006426B1">
      <w:pPr>
        <w:spacing w:after="120" w:line="360" w:lineRule="auto"/>
        <w:rPr>
          <w:rFonts w:ascii="Times New Roman" w:hAnsi="Times New Roman" w:cs="Times New Roman"/>
          <w:b/>
          <w:sz w:val="24"/>
          <w:szCs w:val="24"/>
        </w:rPr>
        <w:sectPr w:rsidR="00C34135" w:rsidSect="00182A4D">
          <w:footerReference w:type="default" r:id="rId10"/>
          <w:type w:val="continuous"/>
          <w:pgSz w:w="11907" w:h="16839" w:code="9"/>
          <w:pgMar w:top="1440" w:right="1440" w:bottom="1440" w:left="2160" w:header="720" w:footer="720" w:gutter="0"/>
          <w:pgNumType w:fmt="lowerRoman"/>
          <w:cols w:space="720"/>
          <w:docGrid w:linePitch="360"/>
        </w:sectPr>
      </w:pPr>
    </w:p>
    <w:p w14:paraId="69D5CCBA" w14:textId="77777777" w:rsidR="00084FCF" w:rsidRPr="00B756BA" w:rsidRDefault="004830DE" w:rsidP="00630487">
      <w:pPr>
        <w:spacing w:after="120" w:line="360" w:lineRule="auto"/>
        <w:jc w:val="center"/>
        <w:rPr>
          <w:rFonts w:ascii="Times New Roman" w:hAnsi="Times New Roman" w:cs="Times New Roman"/>
          <w:b/>
          <w:sz w:val="24"/>
          <w:szCs w:val="24"/>
        </w:rPr>
      </w:pPr>
      <w:r w:rsidRPr="00B756BA">
        <w:rPr>
          <w:rFonts w:ascii="Times New Roman" w:hAnsi="Times New Roman" w:cs="Times New Roman"/>
          <w:b/>
          <w:sz w:val="24"/>
          <w:szCs w:val="24"/>
        </w:rPr>
        <w:lastRenderedPageBreak/>
        <w:t>CHAPTER 1</w:t>
      </w:r>
    </w:p>
    <w:p w14:paraId="4A1BE0A6" w14:textId="77777777" w:rsidR="0038615F" w:rsidRPr="00B756BA" w:rsidRDefault="004830DE" w:rsidP="006426B1">
      <w:pPr>
        <w:spacing w:after="120" w:line="360" w:lineRule="auto"/>
        <w:jc w:val="center"/>
        <w:rPr>
          <w:rFonts w:ascii="Times New Roman" w:hAnsi="Times New Roman" w:cs="Times New Roman"/>
          <w:b/>
          <w:sz w:val="24"/>
          <w:szCs w:val="24"/>
        </w:rPr>
      </w:pPr>
      <w:r w:rsidRPr="00B756BA">
        <w:rPr>
          <w:rFonts w:ascii="Times New Roman" w:hAnsi="Times New Roman" w:cs="Times New Roman"/>
          <w:b/>
          <w:sz w:val="24"/>
          <w:szCs w:val="24"/>
        </w:rPr>
        <w:t>INTRODUCTION</w:t>
      </w:r>
    </w:p>
    <w:p w14:paraId="2A861B6B" w14:textId="77777777" w:rsidR="006165A4" w:rsidRPr="000B4FC4" w:rsidRDefault="006165A4" w:rsidP="000B4FC4">
      <w:pPr>
        <w:pStyle w:val="NormalWeb"/>
        <w:spacing w:before="0" w:beforeAutospacing="0" w:after="120" w:afterAutospacing="0" w:line="360" w:lineRule="auto"/>
        <w:ind w:firstLine="720"/>
        <w:rPr>
          <w:b/>
        </w:rPr>
      </w:pPr>
      <w:r w:rsidRPr="000B4FC4">
        <w:rPr>
          <w:b/>
        </w:rPr>
        <w:t>1.1</w:t>
      </w:r>
      <w:r w:rsidRPr="00B756BA">
        <w:rPr>
          <w:b/>
        </w:rPr>
        <w:t xml:space="preserve"> Background of the Study</w:t>
      </w:r>
      <w:r w:rsidRPr="000B4FC4">
        <w:rPr>
          <w:b/>
        </w:rPr>
        <w:t xml:space="preserve"> </w:t>
      </w:r>
      <w:r w:rsidR="00A90D47" w:rsidRPr="00B756BA">
        <w:rPr>
          <w:b/>
        </w:rPr>
        <w:tab/>
      </w:r>
    </w:p>
    <w:p w14:paraId="4878CF21" w14:textId="20880450" w:rsidR="000B4FC4" w:rsidRPr="000B4FC4" w:rsidRDefault="000B4FC4" w:rsidP="00971F0C">
      <w:pPr>
        <w:spacing w:after="120" w:line="360" w:lineRule="auto"/>
        <w:ind w:left="720" w:firstLine="720"/>
        <w:jc w:val="both"/>
        <w:rPr>
          <w:rFonts w:ascii="Times New Roman" w:eastAsia="Times New Roman" w:hAnsi="Times New Roman" w:cs="Times New Roman"/>
          <w:sz w:val="24"/>
          <w:szCs w:val="24"/>
        </w:rPr>
      </w:pPr>
      <w:r w:rsidRPr="000B4FC4">
        <w:rPr>
          <w:rFonts w:ascii="Times New Roman" w:eastAsia="Times New Roman" w:hAnsi="Times New Roman" w:cs="Times New Roman"/>
          <w:sz w:val="24"/>
          <w:szCs w:val="24"/>
        </w:rPr>
        <w:t xml:space="preserve">In </w:t>
      </w:r>
      <w:r w:rsidR="007963BE">
        <w:rPr>
          <w:rFonts w:ascii="Times New Roman" w:eastAsia="Times New Roman" w:hAnsi="Times New Roman" w:cs="Times New Roman"/>
          <w:sz w:val="24"/>
          <w:szCs w:val="24"/>
        </w:rPr>
        <w:t>the</w:t>
      </w:r>
      <w:r w:rsidRPr="000B4FC4">
        <w:rPr>
          <w:rFonts w:ascii="Times New Roman" w:eastAsia="Times New Roman" w:hAnsi="Times New Roman" w:cs="Times New Roman"/>
          <w:sz w:val="24"/>
          <w:szCs w:val="24"/>
        </w:rPr>
        <w:t xml:space="preserve"> fast-paced life that people lead in this generation having 8 am – 11 pm jobs and technology that’s keeps on getting better and better, one remains constant: transportation. The 2019 LTO registration reports shows a grand total of 12,725,305 registered vehicles all over the Philippines. This includes cars, SUVs, trucks, buses, motorcycles/tricycles, and non-conventional motorcycles. 4,133,443 of this population is composed private and public utility cars, SUVs, and UVs. Why is there a vast number of cars compared to buses? Because of comfort, privacy, and security. </w:t>
      </w:r>
    </w:p>
    <w:p w14:paraId="5DAEEDAB" w14:textId="77777777" w:rsidR="000B4FC4" w:rsidRPr="000B4FC4" w:rsidRDefault="000B4FC4" w:rsidP="00971F0C">
      <w:pPr>
        <w:spacing w:after="120" w:line="360" w:lineRule="auto"/>
        <w:ind w:left="720" w:firstLine="720"/>
        <w:jc w:val="both"/>
        <w:rPr>
          <w:rFonts w:ascii="Times New Roman" w:eastAsia="Times New Roman" w:hAnsi="Times New Roman" w:cs="Times New Roman"/>
          <w:sz w:val="24"/>
          <w:szCs w:val="24"/>
        </w:rPr>
      </w:pPr>
      <w:r w:rsidRPr="000B4FC4">
        <w:rPr>
          <w:rFonts w:ascii="Times New Roman" w:eastAsia="Times New Roman" w:hAnsi="Times New Roman" w:cs="Times New Roman"/>
          <w:sz w:val="24"/>
          <w:szCs w:val="24"/>
        </w:rPr>
        <w:t xml:space="preserve">The average life span of cars is 8 years. But with proper care and maintenance, it can be extended for another 2 to 7 years. Lessening the need to buy a new one and risks of having any kind of accidents that may occur on and off the road. A study was made by the National Highway Traffic Safety Administration in the US that there’s an average of 45,000 accidents per year due to vehicle malfunctioning. And every year, there are over 25 million tons of materials that are recycled because of junked cars. </w:t>
      </w:r>
    </w:p>
    <w:p w14:paraId="646EC297" w14:textId="77777777" w:rsidR="00687D43" w:rsidRDefault="00F92AF1" w:rsidP="00971F0C">
      <w:pPr>
        <w:spacing w:after="120" w:line="360" w:lineRule="auto"/>
        <w:ind w:left="720" w:firstLine="720"/>
        <w:jc w:val="both"/>
        <w:rPr>
          <w:rFonts w:ascii="Times New Roman" w:hAnsi="Times New Roman" w:cs="Times New Roman"/>
          <w:b/>
          <w:sz w:val="24"/>
          <w:szCs w:val="24"/>
        </w:rPr>
      </w:pPr>
      <w:r>
        <w:rPr>
          <w:rFonts w:ascii="Times New Roman" w:eastAsia="Times New Roman" w:hAnsi="Times New Roman" w:cs="Times New Roman"/>
          <w:sz w:val="24"/>
          <w:szCs w:val="24"/>
        </w:rPr>
        <w:t>An</w:t>
      </w:r>
      <w:r w:rsidR="000B4FC4" w:rsidRPr="000B4FC4">
        <w:rPr>
          <w:rFonts w:ascii="Times New Roman" w:eastAsia="Times New Roman" w:hAnsi="Times New Roman" w:cs="Times New Roman"/>
          <w:sz w:val="24"/>
          <w:szCs w:val="24"/>
        </w:rPr>
        <w:t xml:space="preserve"> average car owner has little</w:t>
      </w:r>
      <w:r w:rsidR="000679D2">
        <w:rPr>
          <w:rFonts w:ascii="Times New Roman" w:eastAsia="Times New Roman" w:hAnsi="Times New Roman" w:cs="Times New Roman"/>
          <w:sz w:val="24"/>
          <w:szCs w:val="24"/>
        </w:rPr>
        <w:t xml:space="preserve"> </w:t>
      </w:r>
      <w:r w:rsidR="000B4FC4" w:rsidRPr="000B4FC4">
        <w:rPr>
          <w:rFonts w:ascii="Times New Roman" w:eastAsia="Times New Roman" w:hAnsi="Times New Roman" w:cs="Times New Roman"/>
          <w:sz w:val="24"/>
          <w:szCs w:val="24"/>
        </w:rPr>
        <w:t>knowledge in handling and taking care vehicles</w:t>
      </w:r>
      <w:r w:rsidR="00DC4621">
        <w:rPr>
          <w:rFonts w:ascii="Times New Roman" w:eastAsia="Times New Roman" w:hAnsi="Times New Roman" w:cs="Times New Roman"/>
          <w:sz w:val="24"/>
          <w:szCs w:val="24"/>
        </w:rPr>
        <w:t>.</w:t>
      </w:r>
      <w:r w:rsidR="000B4FC4" w:rsidRPr="000B4FC4">
        <w:rPr>
          <w:rFonts w:ascii="Times New Roman" w:eastAsia="Times New Roman" w:hAnsi="Times New Roman" w:cs="Times New Roman"/>
          <w:sz w:val="24"/>
          <w:szCs w:val="24"/>
        </w:rPr>
        <w:t xml:space="preserve"> </w:t>
      </w:r>
      <w:r w:rsidR="00590800">
        <w:rPr>
          <w:rFonts w:ascii="Times New Roman" w:eastAsia="Times New Roman" w:hAnsi="Times New Roman" w:cs="Times New Roman"/>
          <w:sz w:val="24"/>
          <w:szCs w:val="24"/>
        </w:rPr>
        <w:t>I</w:t>
      </w:r>
      <w:r w:rsidR="000B4FC4" w:rsidRPr="000B4FC4">
        <w:rPr>
          <w:rFonts w:ascii="Times New Roman" w:eastAsia="Times New Roman" w:hAnsi="Times New Roman" w:cs="Times New Roman"/>
          <w:sz w:val="24"/>
          <w:szCs w:val="24"/>
        </w:rPr>
        <w:t>t would be</w:t>
      </w:r>
      <w:r w:rsidR="00590800">
        <w:rPr>
          <w:rFonts w:ascii="Times New Roman" w:eastAsia="Times New Roman" w:hAnsi="Times New Roman" w:cs="Times New Roman"/>
          <w:sz w:val="24"/>
          <w:szCs w:val="24"/>
        </w:rPr>
        <w:t xml:space="preserve"> </w:t>
      </w:r>
      <w:r w:rsidR="000B4FC4" w:rsidRPr="000B4FC4">
        <w:rPr>
          <w:rFonts w:ascii="Times New Roman" w:eastAsia="Times New Roman" w:hAnsi="Times New Roman" w:cs="Times New Roman"/>
          <w:sz w:val="24"/>
          <w:szCs w:val="24"/>
        </w:rPr>
        <w:t>easier if there’s a centralized database in which repairmen can access the records and see</w:t>
      </w:r>
      <w:r w:rsidR="003C5F5C">
        <w:rPr>
          <w:rFonts w:ascii="Times New Roman" w:eastAsia="Times New Roman" w:hAnsi="Times New Roman" w:cs="Times New Roman"/>
          <w:sz w:val="24"/>
          <w:szCs w:val="24"/>
        </w:rPr>
        <w:t xml:space="preserve"> the</w:t>
      </w:r>
      <w:r w:rsidR="000B4FC4" w:rsidRPr="000B4FC4">
        <w:rPr>
          <w:rFonts w:ascii="Times New Roman" w:eastAsia="Times New Roman" w:hAnsi="Times New Roman" w:cs="Times New Roman"/>
          <w:sz w:val="24"/>
          <w:szCs w:val="24"/>
        </w:rPr>
        <w:t xml:space="preserve"> past diagnostics of the car of their </w:t>
      </w:r>
      <w:r w:rsidR="00DB6BFE" w:rsidRPr="000B4FC4">
        <w:rPr>
          <w:rFonts w:ascii="Times New Roman" w:eastAsia="Times New Roman" w:hAnsi="Times New Roman" w:cs="Times New Roman"/>
          <w:sz w:val="24"/>
          <w:szCs w:val="24"/>
        </w:rPr>
        <w:t xml:space="preserve">customer, </w:t>
      </w:r>
      <w:r w:rsidR="00DB6BFE">
        <w:rPr>
          <w:rFonts w:ascii="Times New Roman" w:eastAsia="Times New Roman" w:hAnsi="Times New Roman" w:cs="Times New Roman"/>
          <w:sz w:val="24"/>
          <w:szCs w:val="24"/>
        </w:rPr>
        <w:t>making it easier for the repair man to have a diagnosis on the vehicle. A</w:t>
      </w:r>
      <w:r w:rsidR="000B4FC4" w:rsidRPr="000B4FC4">
        <w:rPr>
          <w:rFonts w:ascii="Times New Roman" w:eastAsia="Times New Roman" w:hAnsi="Times New Roman" w:cs="Times New Roman"/>
          <w:sz w:val="24"/>
          <w:szCs w:val="24"/>
        </w:rPr>
        <w:t xml:space="preserve"> properly maintained vehicle can reduce the accidents that occurs per year due to the negligence </w:t>
      </w:r>
      <w:r w:rsidR="001C0452">
        <w:rPr>
          <w:rFonts w:ascii="Times New Roman" w:eastAsia="Times New Roman" w:hAnsi="Times New Roman" w:cs="Times New Roman"/>
          <w:sz w:val="24"/>
          <w:szCs w:val="24"/>
        </w:rPr>
        <w:t>in keeping</w:t>
      </w:r>
      <w:r w:rsidR="000B4FC4" w:rsidRPr="000B4FC4">
        <w:rPr>
          <w:rFonts w:ascii="Times New Roman" w:eastAsia="Times New Roman" w:hAnsi="Times New Roman" w:cs="Times New Roman"/>
          <w:sz w:val="24"/>
          <w:szCs w:val="24"/>
        </w:rPr>
        <w:t xml:space="preserve"> their vehicle </w:t>
      </w:r>
      <w:r w:rsidR="001C0452">
        <w:rPr>
          <w:rFonts w:ascii="Times New Roman" w:eastAsia="Times New Roman" w:hAnsi="Times New Roman" w:cs="Times New Roman"/>
          <w:sz w:val="24"/>
          <w:szCs w:val="24"/>
        </w:rPr>
        <w:t>in good condition</w:t>
      </w:r>
      <w:r w:rsidR="000B4FC4" w:rsidRPr="000B4FC4">
        <w:rPr>
          <w:rFonts w:ascii="Times New Roman" w:eastAsia="Times New Roman" w:hAnsi="Times New Roman" w:cs="Times New Roman"/>
          <w:sz w:val="24"/>
          <w:szCs w:val="24"/>
        </w:rPr>
        <w:t>. Having a properly working vehicle for a longer time and minimal spending on accidents, injuries and</w:t>
      </w:r>
      <w:r w:rsidR="007B79E6">
        <w:rPr>
          <w:rFonts w:ascii="Times New Roman" w:eastAsia="Times New Roman" w:hAnsi="Times New Roman" w:cs="Times New Roman"/>
          <w:sz w:val="24"/>
          <w:szCs w:val="24"/>
        </w:rPr>
        <w:t xml:space="preserve"> </w:t>
      </w:r>
      <w:r w:rsidR="000B4FC4" w:rsidRPr="000B4FC4">
        <w:rPr>
          <w:rFonts w:ascii="Times New Roman" w:eastAsia="Times New Roman" w:hAnsi="Times New Roman" w:cs="Times New Roman"/>
          <w:sz w:val="24"/>
          <w:szCs w:val="24"/>
        </w:rPr>
        <w:t>replac</w:t>
      </w:r>
      <w:r w:rsidR="007B79E6">
        <w:rPr>
          <w:rFonts w:ascii="Times New Roman" w:eastAsia="Times New Roman" w:hAnsi="Times New Roman" w:cs="Times New Roman"/>
          <w:sz w:val="24"/>
          <w:szCs w:val="24"/>
        </w:rPr>
        <w:t>ing parts</w:t>
      </w:r>
      <w:r w:rsidR="00C905AA">
        <w:rPr>
          <w:rFonts w:ascii="Times New Roman" w:eastAsia="Times New Roman" w:hAnsi="Times New Roman" w:cs="Times New Roman"/>
          <w:sz w:val="24"/>
          <w:szCs w:val="24"/>
        </w:rPr>
        <w:t xml:space="preserve"> </w:t>
      </w:r>
      <w:r w:rsidR="000B4FC4" w:rsidRPr="000B4FC4">
        <w:rPr>
          <w:rFonts w:ascii="Times New Roman" w:eastAsia="Times New Roman" w:hAnsi="Times New Roman" w:cs="Times New Roman"/>
          <w:sz w:val="24"/>
          <w:szCs w:val="24"/>
        </w:rPr>
        <w:t>lead</w:t>
      </w:r>
      <w:r w:rsidR="00C905AA">
        <w:rPr>
          <w:rFonts w:ascii="Times New Roman" w:eastAsia="Times New Roman" w:hAnsi="Times New Roman" w:cs="Times New Roman"/>
          <w:sz w:val="24"/>
          <w:szCs w:val="24"/>
        </w:rPr>
        <w:t>s</w:t>
      </w:r>
      <w:r w:rsidR="000B4FC4" w:rsidRPr="000B4FC4">
        <w:rPr>
          <w:rFonts w:ascii="Times New Roman" w:eastAsia="Times New Roman" w:hAnsi="Times New Roman" w:cs="Times New Roman"/>
          <w:sz w:val="24"/>
          <w:szCs w:val="24"/>
        </w:rPr>
        <w:t xml:space="preserve"> to </w:t>
      </w:r>
      <w:r w:rsidR="00153430">
        <w:rPr>
          <w:rFonts w:ascii="Times New Roman" w:eastAsia="Times New Roman" w:hAnsi="Times New Roman" w:cs="Times New Roman"/>
          <w:sz w:val="24"/>
          <w:szCs w:val="24"/>
        </w:rPr>
        <w:t>a l</w:t>
      </w:r>
      <w:r w:rsidR="000B4FC4" w:rsidRPr="000B4FC4">
        <w:rPr>
          <w:rFonts w:ascii="Times New Roman" w:eastAsia="Times New Roman" w:hAnsi="Times New Roman" w:cs="Times New Roman"/>
          <w:sz w:val="24"/>
          <w:szCs w:val="24"/>
        </w:rPr>
        <w:t>esser need to replace the</w:t>
      </w:r>
      <w:r w:rsidR="00153430">
        <w:rPr>
          <w:rFonts w:ascii="Times New Roman" w:eastAsia="Times New Roman" w:hAnsi="Times New Roman" w:cs="Times New Roman"/>
          <w:sz w:val="24"/>
          <w:szCs w:val="24"/>
        </w:rPr>
        <w:t>ir</w:t>
      </w:r>
      <w:r w:rsidR="000B4FC4" w:rsidRPr="000B4FC4">
        <w:rPr>
          <w:rFonts w:ascii="Times New Roman" w:eastAsia="Times New Roman" w:hAnsi="Times New Roman" w:cs="Times New Roman"/>
          <w:sz w:val="24"/>
          <w:szCs w:val="24"/>
        </w:rPr>
        <w:t xml:space="preserve"> current vehicle. </w:t>
      </w:r>
      <w:r w:rsidR="00B632E7">
        <w:rPr>
          <w:rFonts w:ascii="Times New Roman" w:eastAsia="Times New Roman" w:hAnsi="Times New Roman" w:cs="Times New Roman"/>
          <w:sz w:val="24"/>
          <w:szCs w:val="24"/>
        </w:rPr>
        <w:t xml:space="preserve">Resulting </w:t>
      </w:r>
      <w:r w:rsidR="0002667D">
        <w:rPr>
          <w:rFonts w:ascii="Times New Roman" w:eastAsia="Times New Roman" w:hAnsi="Times New Roman" w:cs="Times New Roman"/>
          <w:sz w:val="24"/>
          <w:szCs w:val="24"/>
        </w:rPr>
        <w:t xml:space="preserve">to </w:t>
      </w:r>
      <w:r w:rsidR="000B4FC4" w:rsidRPr="000B4FC4">
        <w:rPr>
          <w:rFonts w:ascii="Times New Roman" w:eastAsia="Times New Roman" w:hAnsi="Times New Roman" w:cs="Times New Roman"/>
          <w:sz w:val="24"/>
          <w:szCs w:val="24"/>
        </w:rPr>
        <w:t>less junk per year, less vehicles being used, and lesser carbon footprint for the environment</w:t>
      </w:r>
      <w:r w:rsidR="00AE75B5">
        <w:rPr>
          <w:rFonts w:ascii="Times New Roman" w:eastAsia="Times New Roman" w:hAnsi="Times New Roman" w:cs="Times New Roman"/>
          <w:sz w:val="24"/>
          <w:szCs w:val="24"/>
        </w:rPr>
        <w:t xml:space="preserve"> to handle</w:t>
      </w:r>
      <w:r w:rsidR="000B4FC4" w:rsidRPr="000B4FC4">
        <w:rPr>
          <w:rFonts w:ascii="Times New Roman" w:eastAsia="Times New Roman" w:hAnsi="Times New Roman" w:cs="Times New Roman"/>
          <w:sz w:val="24"/>
          <w:szCs w:val="24"/>
        </w:rPr>
        <w:t>.</w:t>
      </w:r>
      <w:r w:rsidR="00AE7830" w:rsidRPr="00B756BA">
        <w:rPr>
          <w:rFonts w:ascii="Times New Roman" w:hAnsi="Times New Roman" w:cs="Times New Roman"/>
          <w:b/>
          <w:sz w:val="24"/>
          <w:szCs w:val="24"/>
        </w:rPr>
        <w:t xml:space="preserve">  </w:t>
      </w:r>
    </w:p>
    <w:p w14:paraId="1ED4C319" w14:textId="77777777" w:rsidR="00687D43" w:rsidRDefault="00687D43" w:rsidP="00971F0C">
      <w:pPr>
        <w:spacing w:after="120" w:line="360" w:lineRule="auto"/>
        <w:ind w:left="720" w:firstLine="720"/>
        <w:jc w:val="both"/>
        <w:rPr>
          <w:rFonts w:ascii="Times New Roman" w:hAnsi="Times New Roman" w:cs="Times New Roman"/>
          <w:b/>
          <w:sz w:val="24"/>
          <w:szCs w:val="24"/>
        </w:rPr>
      </w:pPr>
    </w:p>
    <w:p w14:paraId="29AF463B" w14:textId="77777777" w:rsidR="00687D43" w:rsidRDefault="00687D43" w:rsidP="00971F0C">
      <w:pPr>
        <w:spacing w:after="120" w:line="360" w:lineRule="auto"/>
        <w:ind w:left="720" w:firstLine="720"/>
        <w:jc w:val="both"/>
        <w:rPr>
          <w:rFonts w:ascii="Times New Roman" w:hAnsi="Times New Roman" w:cs="Times New Roman"/>
          <w:b/>
          <w:sz w:val="24"/>
          <w:szCs w:val="24"/>
        </w:rPr>
      </w:pPr>
    </w:p>
    <w:p w14:paraId="54284255" w14:textId="634D5B2A" w:rsidR="0002667D" w:rsidRDefault="00AE7830" w:rsidP="00971F0C">
      <w:pPr>
        <w:spacing w:after="120" w:line="360" w:lineRule="auto"/>
        <w:ind w:left="720" w:firstLine="720"/>
        <w:jc w:val="both"/>
        <w:rPr>
          <w:rFonts w:ascii="Times New Roman" w:hAnsi="Times New Roman" w:cs="Times New Roman"/>
          <w:b/>
          <w:sz w:val="24"/>
          <w:szCs w:val="24"/>
        </w:rPr>
      </w:pPr>
      <w:r w:rsidRPr="00B756BA">
        <w:rPr>
          <w:rFonts w:ascii="Times New Roman" w:hAnsi="Times New Roman" w:cs="Times New Roman"/>
          <w:b/>
          <w:sz w:val="24"/>
          <w:szCs w:val="24"/>
        </w:rPr>
        <w:t xml:space="preserve">          </w:t>
      </w:r>
    </w:p>
    <w:p w14:paraId="0C329A9A" w14:textId="21444C1A" w:rsidR="0038615F" w:rsidRPr="00B756BA" w:rsidRDefault="00AE7830" w:rsidP="0002667D">
      <w:pPr>
        <w:spacing w:after="120" w:line="360" w:lineRule="auto"/>
        <w:ind w:left="720"/>
        <w:jc w:val="both"/>
        <w:rPr>
          <w:rFonts w:ascii="Times New Roman" w:hAnsi="Times New Roman" w:cs="Times New Roman"/>
          <w:b/>
          <w:sz w:val="24"/>
          <w:szCs w:val="24"/>
        </w:rPr>
      </w:pPr>
      <w:r w:rsidRPr="00B756BA">
        <w:rPr>
          <w:rFonts w:ascii="Times New Roman" w:hAnsi="Times New Roman" w:cs="Times New Roman"/>
          <w:b/>
          <w:sz w:val="24"/>
          <w:szCs w:val="24"/>
        </w:rPr>
        <w:lastRenderedPageBreak/>
        <w:t xml:space="preserve">1.2 </w:t>
      </w:r>
      <w:r w:rsidR="00DA6F21" w:rsidRPr="00B756BA">
        <w:rPr>
          <w:rFonts w:ascii="Times New Roman" w:hAnsi="Times New Roman" w:cs="Times New Roman"/>
          <w:b/>
          <w:sz w:val="24"/>
          <w:szCs w:val="24"/>
        </w:rPr>
        <w:t>Statement of the problem</w:t>
      </w:r>
    </w:p>
    <w:p w14:paraId="55C87078" w14:textId="459E7619" w:rsidR="007725B1" w:rsidRDefault="007725B1" w:rsidP="007725B1">
      <w:pPr>
        <w:pStyle w:val="NormalWeb"/>
        <w:spacing w:line="360" w:lineRule="auto"/>
        <w:ind w:left="720" w:firstLine="720"/>
        <w:jc w:val="both"/>
      </w:pPr>
      <w:r>
        <w:t>Common problem of car owners is that they don’t usually notice what’s happening in the inside of their car</w:t>
      </w:r>
      <w:r w:rsidR="00C67DF8">
        <w:t>. There</w:t>
      </w:r>
      <w:r>
        <w:t xml:space="preserve"> might</w:t>
      </w:r>
      <w:r w:rsidR="00C67DF8">
        <w:t xml:space="preserve"> be</w:t>
      </w:r>
      <w:r>
        <w:t xml:space="preserve"> need</w:t>
      </w:r>
      <w:r w:rsidR="00C67DF8">
        <w:t xml:space="preserve"> of</w:t>
      </w:r>
      <w:r>
        <w:t xml:space="preserve"> repairing or replacement</w:t>
      </w:r>
      <w:r w:rsidR="005A1F5D">
        <w:t xml:space="preserve"> sometimes noticed way too late</w:t>
      </w:r>
      <w:r>
        <w:t xml:space="preserve">. Having a car repaired or a part getting replaced usually costs more than having </w:t>
      </w:r>
      <w:r w:rsidR="005A4BF9">
        <w:t>a</w:t>
      </w:r>
      <w:r>
        <w:t xml:space="preserve"> proper </w:t>
      </w:r>
      <w:r w:rsidR="0029373F">
        <w:t>maintenance.</w:t>
      </w:r>
    </w:p>
    <w:p w14:paraId="4438E11B" w14:textId="6913F530" w:rsidR="007725B1" w:rsidRDefault="007725B1" w:rsidP="007725B1">
      <w:pPr>
        <w:pStyle w:val="NormalWeb"/>
        <w:spacing w:before="0" w:beforeAutospacing="0" w:after="120" w:afterAutospacing="0" w:line="360" w:lineRule="auto"/>
        <w:ind w:left="720" w:firstLine="720"/>
        <w:jc w:val="both"/>
      </w:pPr>
      <w:r>
        <w:t xml:space="preserve">This study will primarily determine/suggest if the owner needs to go and get a trip to a repair shop </w:t>
      </w:r>
      <w:r w:rsidR="00952BBB">
        <w:t xml:space="preserve">basing </w:t>
      </w:r>
      <w:r>
        <w:t xml:space="preserve">on </w:t>
      </w:r>
      <w:r w:rsidR="00952BBB">
        <w:t>their</w:t>
      </w:r>
      <w:r>
        <w:t xml:space="preserve"> usage and </w:t>
      </w:r>
      <w:r w:rsidR="00B64A76">
        <w:t>the vehicles</w:t>
      </w:r>
      <w:r>
        <w:t xml:space="preserve"> past record</w:t>
      </w:r>
      <w:r w:rsidR="00300CD9">
        <w:t>s.</w:t>
      </w:r>
    </w:p>
    <w:p w14:paraId="1E5ABBA8" w14:textId="6E801F2D" w:rsidR="00DE3166" w:rsidRPr="00B756BA" w:rsidRDefault="0002667D" w:rsidP="007725B1">
      <w:pPr>
        <w:pStyle w:val="NormalWeb"/>
        <w:spacing w:before="0" w:beforeAutospacing="0" w:after="120" w:afterAutospacing="0" w:line="360" w:lineRule="auto"/>
        <w:ind w:firstLine="720"/>
        <w:rPr>
          <w:b/>
        </w:rPr>
      </w:pPr>
      <w:r w:rsidRPr="0002667D">
        <w:rPr>
          <w:b/>
          <w:bCs/>
        </w:rPr>
        <w:t>1.3</w:t>
      </w:r>
      <w:r>
        <w:rPr>
          <w:b/>
          <w:bCs/>
        </w:rPr>
        <w:t xml:space="preserve"> </w:t>
      </w:r>
      <w:r w:rsidR="00AE7830" w:rsidRPr="00B756BA">
        <w:rPr>
          <w:b/>
        </w:rPr>
        <w:t>Objectives</w:t>
      </w:r>
    </w:p>
    <w:p w14:paraId="19DDD67A" w14:textId="4057697E" w:rsidR="00DE3166" w:rsidRPr="00B756BA" w:rsidRDefault="00835D2C" w:rsidP="006426B1">
      <w:pPr>
        <w:pStyle w:val="NormalWeb"/>
        <w:spacing w:before="0" w:beforeAutospacing="0" w:after="120" w:afterAutospacing="0" w:line="360" w:lineRule="auto"/>
        <w:ind w:left="720" w:firstLine="720"/>
      </w:pPr>
      <w:r>
        <w:t xml:space="preserve">The </w:t>
      </w:r>
      <w:r w:rsidR="00D916B0" w:rsidRPr="00B756BA">
        <w:t>general objective of this</w:t>
      </w:r>
      <w:r w:rsidR="00DB1F00" w:rsidRPr="00B756BA">
        <w:t xml:space="preserve"> </w:t>
      </w:r>
      <w:r w:rsidR="00D916B0" w:rsidRPr="00B756BA">
        <w:t xml:space="preserve">Special Problem is to create a mobile application that </w:t>
      </w:r>
      <w:r w:rsidR="00570EE3" w:rsidRPr="00B756BA">
        <w:t xml:space="preserve">can </w:t>
      </w:r>
      <w:r w:rsidR="00D916B0" w:rsidRPr="00B756BA">
        <w:t>help</w:t>
      </w:r>
      <w:r>
        <w:t xml:space="preserve"> the user/owner</w:t>
      </w:r>
      <w:r w:rsidR="00A96A27">
        <w:t xml:space="preserve"> keep their vehicle in tip top shape</w:t>
      </w:r>
      <w:r>
        <w:t>.</w:t>
      </w:r>
    </w:p>
    <w:p w14:paraId="6E79D3DE" w14:textId="77777777" w:rsidR="00DE3166" w:rsidRPr="00B756BA" w:rsidRDefault="00F359A5" w:rsidP="006426B1">
      <w:pPr>
        <w:pStyle w:val="NormalWeb"/>
        <w:spacing w:before="0" w:beforeAutospacing="0" w:after="120" w:afterAutospacing="0" w:line="360" w:lineRule="auto"/>
      </w:pPr>
      <w:r w:rsidRPr="00B756BA">
        <w:tab/>
      </w:r>
      <w:r w:rsidR="00E04EA6" w:rsidRPr="00B756BA">
        <w:t>Specifically, the mobile application should</w:t>
      </w:r>
    </w:p>
    <w:p w14:paraId="52C1EBC6" w14:textId="1186109B" w:rsidR="00F359A5" w:rsidRPr="00B756BA" w:rsidRDefault="00A96A27" w:rsidP="006426B1">
      <w:pPr>
        <w:pStyle w:val="NormalWeb"/>
        <w:numPr>
          <w:ilvl w:val="0"/>
          <w:numId w:val="7"/>
        </w:numPr>
        <w:spacing w:before="0" w:beforeAutospacing="0" w:after="0" w:afterAutospacing="0" w:line="360" w:lineRule="auto"/>
        <w:textAlignment w:val="baseline"/>
      </w:pPr>
      <w:r>
        <w:t>Provide a way to store their past, current and future maintenance data.</w:t>
      </w:r>
    </w:p>
    <w:p w14:paraId="747EFC25" w14:textId="367B3CDB" w:rsidR="00F359A5" w:rsidRPr="00B756BA" w:rsidRDefault="00A96A27" w:rsidP="006426B1">
      <w:pPr>
        <w:numPr>
          <w:ilvl w:val="0"/>
          <w:numId w:val="7"/>
        </w:numPr>
        <w:spacing w:after="0" w:line="360" w:lineRule="auto"/>
        <w:textAlignment w:val="baseline"/>
        <w:rPr>
          <w:rFonts w:ascii="Times New Roman" w:eastAsia="Times New Roman" w:hAnsi="Times New Roman" w:cs="Times New Roman"/>
          <w:sz w:val="24"/>
          <w:szCs w:val="24"/>
        </w:rPr>
      </w:pPr>
      <w:r>
        <w:rPr>
          <w:rFonts w:ascii="Times New Roman" w:hAnsi="Times New Roman" w:cs="Times New Roman"/>
          <w:sz w:val="24"/>
          <w:szCs w:val="24"/>
        </w:rPr>
        <w:t xml:space="preserve">Give the </w:t>
      </w:r>
      <w:r w:rsidR="00841AC6">
        <w:rPr>
          <w:rFonts w:ascii="Times New Roman" w:hAnsi="Times New Roman" w:cs="Times New Roman"/>
          <w:sz w:val="24"/>
          <w:szCs w:val="24"/>
        </w:rPr>
        <w:t>user option to share their data with their repairmen.</w:t>
      </w:r>
    </w:p>
    <w:p w14:paraId="469C02E3" w14:textId="10729FFE" w:rsidR="00F359A5" w:rsidRPr="00B756BA" w:rsidRDefault="00841AC6" w:rsidP="006426B1">
      <w:pPr>
        <w:numPr>
          <w:ilvl w:val="0"/>
          <w:numId w:val="7"/>
        </w:num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An option to track their vehicle usage if they want to.</w:t>
      </w:r>
    </w:p>
    <w:p w14:paraId="499E99E9" w14:textId="1DF89CA0" w:rsidR="005D48E9" w:rsidRDefault="005D48E9" w:rsidP="006426B1">
      <w:pPr>
        <w:numPr>
          <w:ilvl w:val="0"/>
          <w:numId w:val="7"/>
        </w:num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Saves time for repairment to give a diagnosis by looking at their previous maintenance trips.</w:t>
      </w:r>
    </w:p>
    <w:p w14:paraId="610F3BEF" w14:textId="77777777" w:rsidR="005D48E9" w:rsidRDefault="005D48E9" w:rsidP="006426B1">
      <w:pPr>
        <w:numPr>
          <w:ilvl w:val="0"/>
          <w:numId w:val="7"/>
        </w:numPr>
        <w:spacing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Gives notifications if maintenance date is near.</w:t>
      </w:r>
    </w:p>
    <w:p w14:paraId="2DABA570" w14:textId="55FE912D" w:rsidR="00F359A5" w:rsidRDefault="005D48E9" w:rsidP="006426B1">
      <w:pPr>
        <w:numPr>
          <w:ilvl w:val="0"/>
          <w:numId w:val="7"/>
        </w:numPr>
        <w:spacing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the data and usage of the trips they made with their vehicle.</w:t>
      </w:r>
    </w:p>
    <w:p w14:paraId="22145260" w14:textId="0BFA320D" w:rsidR="00945ADE" w:rsidRPr="00B756BA" w:rsidRDefault="00945ADE" w:rsidP="006426B1">
      <w:pPr>
        <w:numPr>
          <w:ilvl w:val="0"/>
          <w:numId w:val="7"/>
        </w:numPr>
        <w:spacing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Allows the user to use and ODB for their own checking.</w:t>
      </w:r>
    </w:p>
    <w:p w14:paraId="0C590264" w14:textId="4209FD69" w:rsidR="00161B26" w:rsidRDefault="00161B26" w:rsidP="00C82B49">
      <w:pPr>
        <w:spacing w:line="360" w:lineRule="auto"/>
        <w:textAlignment w:val="baseline"/>
        <w:rPr>
          <w:rFonts w:ascii="Times New Roman" w:eastAsia="Times New Roman" w:hAnsi="Times New Roman" w:cs="Times New Roman"/>
          <w:sz w:val="24"/>
          <w:szCs w:val="24"/>
        </w:rPr>
      </w:pPr>
    </w:p>
    <w:p w14:paraId="144B703A" w14:textId="2D1D14B3" w:rsidR="00945ADE" w:rsidRDefault="00945ADE" w:rsidP="00C82B49">
      <w:pPr>
        <w:spacing w:line="360" w:lineRule="auto"/>
        <w:textAlignment w:val="baseline"/>
        <w:rPr>
          <w:rFonts w:ascii="Times New Roman" w:eastAsia="Times New Roman" w:hAnsi="Times New Roman" w:cs="Times New Roman"/>
          <w:sz w:val="24"/>
          <w:szCs w:val="24"/>
        </w:rPr>
      </w:pPr>
    </w:p>
    <w:p w14:paraId="4FAFD046" w14:textId="26D5DE94" w:rsidR="00945ADE" w:rsidRDefault="00945ADE" w:rsidP="00C82B49">
      <w:pPr>
        <w:spacing w:line="360" w:lineRule="auto"/>
        <w:textAlignment w:val="baseline"/>
        <w:rPr>
          <w:rFonts w:ascii="Times New Roman" w:eastAsia="Times New Roman" w:hAnsi="Times New Roman" w:cs="Times New Roman"/>
          <w:sz w:val="24"/>
          <w:szCs w:val="24"/>
        </w:rPr>
      </w:pPr>
    </w:p>
    <w:p w14:paraId="75C8A2BD" w14:textId="2D1817BC" w:rsidR="00945ADE" w:rsidRDefault="00945ADE" w:rsidP="00C82B49">
      <w:pPr>
        <w:spacing w:line="360" w:lineRule="auto"/>
        <w:textAlignment w:val="baseline"/>
        <w:rPr>
          <w:rFonts w:ascii="Times New Roman" w:eastAsia="Times New Roman" w:hAnsi="Times New Roman" w:cs="Times New Roman"/>
          <w:sz w:val="24"/>
          <w:szCs w:val="24"/>
        </w:rPr>
      </w:pPr>
    </w:p>
    <w:p w14:paraId="10535081" w14:textId="67442A18" w:rsidR="00945ADE" w:rsidRDefault="00945ADE" w:rsidP="00C82B49">
      <w:pPr>
        <w:spacing w:line="360" w:lineRule="auto"/>
        <w:textAlignment w:val="baseline"/>
        <w:rPr>
          <w:rFonts w:ascii="Times New Roman" w:eastAsia="Times New Roman" w:hAnsi="Times New Roman" w:cs="Times New Roman"/>
          <w:sz w:val="24"/>
          <w:szCs w:val="24"/>
        </w:rPr>
      </w:pPr>
    </w:p>
    <w:p w14:paraId="3D0FD4A1" w14:textId="235CEC46" w:rsidR="00945ADE" w:rsidRDefault="00945ADE" w:rsidP="00C82B49">
      <w:pPr>
        <w:spacing w:line="360" w:lineRule="auto"/>
        <w:textAlignment w:val="baseline"/>
        <w:rPr>
          <w:rFonts w:ascii="Times New Roman" w:eastAsia="Times New Roman" w:hAnsi="Times New Roman" w:cs="Times New Roman"/>
          <w:sz w:val="24"/>
          <w:szCs w:val="24"/>
        </w:rPr>
      </w:pPr>
    </w:p>
    <w:p w14:paraId="3EE0ED5B" w14:textId="49E2BC26" w:rsidR="00945ADE" w:rsidRDefault="00945ADE" w:rsidP="00C82B49">
      <w:pPr>
        <w:spacing w:line="360" w:lineRule="auto"/>
        <w:textAlignment w:val="baseline"/>
        <w:rPr>
          <w:rFonts w:ascii="Times New Roman" w:eastAsia="Times New Roman" w:hAnsi="Times New Roman" w:cs="Times New Roman"/>
          <w:sz w:val="24"/>
          <w:szCs w:val="24"/>
        </w:rPr>
      </w:pPr>
    </w:p>
    <w:p w14:paraId="140FF4A2" w14:textId="77777777" w:rsidR="00397113" w:rsidRPr="00B756BA" w:rsidRDefault="00397113" w:rsidP="00C82B49">
      <w:pPr>
        <w:spacing w:line="360" w:lineRule="auto"/>
        <w:textAlignment w:val="baseline"/>
        <w:rPr>
          <w:rFonts w:ascii="Times New Roman" w:eastAsia="Times New Roman" w:hAnsi="Times New Roman" w:cs="Times New Roman"/>
          <w:sz w:val="24"/>
          <w:szCs w:val="24"/>
        </w:rPr>
      </w:pPr>
    </w:p>
    <w:p w14:paraId="4DBD6D8D" w14:textId="77777777" w:rsidR="00C461CC" w:rsidRPr="00B756BA" w:rsidRDefault="00C461CC" w:rsidP="006426B1">
      <w:pPr>
        <w:pStyle w:val="NormalWeb"/>
        <w:spacing w:before="0" w:beforeAutospacing="0" w:after="120" w:afterAutospacing="0" w:line="360" w:lineRule="auto"/>
        <w:jc w:val="center"/>
        <w:rPr>
          <w:b/>
        </w:rPr>
      </w:pPr>
      <w:r w:rsidRPr="00B756BA">
        <w:rPr>
          <w:b/>
        </w:rPr>
        <w:lastRenderedPageBreak/>
        <w:t>CHAPTER 2</w:t>
      </w:r>
    </w:p>
    <w:p w14:paraId="77208F0A" w14:textId="77777777" w:rsidR="00C461CC" w:rsidRPr="00B756BA" w:rsidRDefault="00C461CC" w:rsidP="006426B1">
      <w:pPr>
        <w:pStyle w:val="NormalWeb"/>
        <w:spacing w:before="0" w:beforeAutospacing="0" w:after="120" w:afterAutospacing="0" w:line="360" w:lineRule="auto"/>
        <w:jc w:val="center"/>
        <w:rPr>
          <w:b/>
        </w:rPr>
      </w:pPr>
      <w:r w:rsidRPr="00B756BA">
        <w:rPr>
          <w:b/>
        </w:rPr>
        <w:t>REVIEW OF RELATED LITERATURE</w:t>
      </w:r>
      <w:r w:rsidRPr="00B756BA">
        <w:tab/>
      </w:r>
    </w:p>
    <w:p w14:paraId="345F4B7F" w14:textId="25D9C57E" w:rsidR="00CE26C3" w:rsidRDefault="00C461CC" w:rsidP="000B4FC4">
      <w:pPr>
        <w:spacing w:line="360" w:lineRule="auto"/>
        <w:ind w:left="720"/>
        <w:rPr>
          <w:rFonts w:ascii="Times New Roman" w:eastAsia="Times New Roman" w:hAnsi="Times New Roman" w:cs="Times New Roman"/>
          <w:sz w:val="24"/>
          <w:szCs w:val="24"/>
        </w:rPr>
      </w:pPr>
      <w:r w:rsidRPr="00B756BA">
        <w:rPr>
          <w:rFonts w:ascii="Times New Roman" w:eastAsia="Times New Roman" w:hAnsi="Times New Roman" w:cs="Times New Roman"/>
          <w:sz w:val="24"/>
          <w:szCs w:val="24"/>
        </w:rPr>
        <w:tab/>
      </w:r>
      <w:r w:rsidR="00CE26C3" w:rsidRPr="00C2540F">
        <w:rPr>
          <w:rFonts w:ascii="Times New Roman" w:eastAsia="Times New Roman" w:hAnsi="Times New Roman" w:cs="Times New Roman"/>
          <w:sz w:val="24"/>
          <w:szCs w:val="24"/>
        </w:rPr>
        <w:t>The first ever automobile that is capable of transporting people from one place to another was created at the year 1769. Since then, automobile was evolving. From being powered by internal combustion engine in the year 1885 to a gasoline powered engine in the year 1893. Nowadays, because of the rising environmental issues, vehicles are now electric powered or solar powered no reduce the effect on the environment. A lot of changes had already happened but only one thing remains the same, the requirement of the car to be maintained. In the past, people need to learn the skill manually and expose their own cars and themselves to danger to enhance their skill and knowledge in maintaining their automobile. It has significantly changed today where everything can now be searched on the internet</w:t>
      </w:r>
      <w:r w:rsidR="00CE26C3">
        <w:rPr>
          <w:rFonts w:ascii="Times New Roman" w:eastAsia="Times New Roman" w:hAnsi="Times New Roman" w:cs="Times New Roman"/>
          <w:sz w:val="24"/>
          <w:szCs w:val="24"/>
        </w:rPr>
        <w:t>.</w:t>
      </w:r>
    </w:p>
    <w:p w14:paraId="371C6426" w14:textId="540A90BB" w:rsidR="00C461CC" w:rsidRPr="00B756BA" w:rsidRDefault="00C461CC" w:rsidP="000B4FC4">
      <w:pPr>
        <w:spacing w:line="360" w:lineRule="auto"/>
        <w:ind w:left="720" w:firstLine="720"/>
        <w:rPr>
          <w:rFonts w:ascii="Times New Roman" w:eastAsia="Times New Roman" w:hAnsi="Times New Roman" w:cs="Times New Roman"/>
          <w:sz w:val="24"/>
          <w:szCs w:val="24"/>
        </w:rPr>
      </w:pPr>
      <w:r w:rsidRPr="00B756BA">
        <w:rPr>
          <w:rFonts w:ascii="Times New Roman" w:eastAsia="Times New Roman" w:hAnsi="Times New Roman" w:cs="Times New Roman"/>
          <w:sz w:val="24"/>
          <w:szCs w:val="24"/>
        </w:rPr>
        <w:t xml:space="preserve">There are numerous applications related </w:t>
      </w:r>
      <w:r w:rsidR="00FF6C10">
        <w:rPr>
          <w:rFonts w:ascii="Times New Roman" w:eastAsia="Times New Roman" w:hAnsi="Times New Roman" w:cs="Times New Roman"/>
          <w:sz w:val="24"/>
          <w:szCs w:val="24"/>
        </w:rPr>
        <w:t>for car maintenance</w:t>
      </w:r>
      <w:r w:rsidRPr="00B756BA">
        <w:rPr>
          <w:rFonts w:ascii="Times New Roman" w:eastAsia="Times New Roman" w:hAnsi="Times New Roman" w:cs="Times New Roman"/>
          <w:sz w:val="24"/>
          <w:szCs w:val="24"/>
        </w:rPr>
        <w:t xml:space="preserve">. Every application has their own functionalities that caters </w:t>
      </w:r>
      <w:r w:rsidR="00BE2DE4">
        <w:rPr>
          <w:rFonts w:ascii="Times New Roman" w:eastAsia="Times New Roman" w:hAnsi="Times New Roman" w:cs="Times New Roman"/>
          <w:sz w:val="24"/>
          <w:szCs w:val="24"/>
        </w:rPr>
        <w:t>parts management</w:t>
      </w:r>
      <w:r w:rsidR="00CE26C3">
        <w:rPr>
          <w:rFonts w:ascii="Times New Roman" w:eastAsia="Times New Roman" w:hAnsi="Times New Roman" w:cs="Times New Roman"/>
          <w:sz w:val="24"/>
          <w:szCs w:val="24"/>
        </w:rPr>
        <w:t>, vehicle usage geo-mapping,</w:t>
      </w:r>
      <w:r w:rsidR="00BE2DE4">
        <w:rPr>
          <w:rFonts w:ascii="Times New Roman" w:eastAsia="Times New Roman" w:hAnsi="Times New Roman" w:cs="Times New Roman"/>
          <w:sz w:val="24"/>
          <w:szCs w:val="24"/>
        </w:rPr>
        <w:t xml:space="preserve"> and fuel tracking</w:t>
      </w:r>
      <w:r w:rsidRPr="00B756BA">
        <w:rPr>
          <w:rFonts w:ascii="Times New Roman" w:eastAsia="Times New Roman" w:hAnsi="Times New Roman" w:cs="Times New Roman"/>
          <w:sz w:val="24"/>
          <w:szCs w:val="24"/>
        </w:rPr>
        <w:t>. There is no perfect application. Some applications have functionalities that others lack</w:t>
      </w:r>
      <w:r w:rsidR="00CE26C3">
        <w:rPr>
          <w:rFonts w:ascii="Times New Roman" w:eastAsia="Times New Roman" w:hAnsi="Times New Roman" w:cs="Times New Roman"/>
          <w:sz w:val="24"/>
          <w:szCs w:val="24"/>
        </w:rPr>
        <w:t>.</w:t>
      </w:r>
    </w:p>
    <w:p w14:paraId="09B68234" w14:textId="0127F0B6" w:rsidR="008D5647" w:rsidRPr="00B756BA" w:rsidRDefault="008D5647" w:rsidP="00CE26C3">
      <w:pPr>
        <w:spacing w:line="360" w:lineRule="auto"/>
        <w:ind w:firstLine="720"/>
        <w:rPr>
          <w:rFonts w:ascii="Times New Roman" w:eastAsia="Times New Roman" w:hAnsi="Times New Roman" w:cs="Times New Roman"/>
          <w:b/>
          <w:sz w:val="24"/>
          <w:szCs w:val="24"/>
        </w:rPr>
      </w:pPr>
      <w:r w:rsidRPr="00B756BA">
        <w:rPr>
          <w:rFonts w:ascii="Times New Roman" w:eastAsia="Times New Roman" w:hAnsi="Times New Roman" w:cs="Times New Roman"/>
          <w:b/>
          <w:sz w:val="24"/>
          <w:szCs w:val="24"/>
        </w:rPr>
        <w:t>2.1 Budget Applications</w:t>
      </w:r>
    </w:p>
    <w:p w14:paraId="4C8C33CC" w14:textId="463B6666" w:rsidR="00C2540F" w:rsidRPr="00C2540F" w:rsidRDefault="00C2540F" w:rsidP="000B4FC4">
      <w:pPr>
        <w:spacing w:after="240" w:line="360" w:lineRule="auto"/>
        <w:ind w:left="720" w:firstLine="720"/>
        <w:rPr>
          <w:rFonts w:ascii="Times New Roman" w:eastAsia="Times New Roman" w:hAnsi="Times New Roman" w:cs="Times New Roman"/>
          <w:sz w:val="24"/>
          <w:szCs w:val="24"/>
        </w:rPr>
      </w:pPr>
      <w:r w:rsidRPr="00C2540F">
        <w:rPr>
          <w:rFonts w:ascii="Times New Roman" w:eastAsia="Times New Roman" w:hAnsi="Times New Roman" w:cs="Times New Roman"/>
          <w:sz w:val="24"/>
          <w:szCs w:val="24"/>
        </w:rPr>
        <w:t xml:space="preserve">Honk, an Android and iOS application, which helps car owners to find the nearest repair shops or towing services in the area. It </w:t>
      </w:r>
      <w:r w:rsidR="00AD4F86">
        <w:rPr>
          <w:rFonts w:ascii="Times New Roman" w:eastAsia="Times New Roman" w:hAnsi="Times New Roman" w:cs="Times New Roman"/>
          <w:sz w:val="24"/>
          <w:szCs w:val="24"/>
        </w:rPr>
        <w:t xml:space="preserve">gets </w:t>
      </w:r>
      <w:r w:rsidRPr="00C2540F">
        <w:rPr>
          <w:rFonts w:ascii="Times New Roman" w:eastAsia="Times New Roman" w:hAnsi="Times New Roman" w:cs="Times New Roman"/>
          <w:sz w:val="24"/>
          <w:szCs w:val="24"/>
        </w:rPr>
        <w:t>the user’s current location using GPS</w:t>
      </w:r>
      <w:r w:rsidR="00A06E77">
        <w:rPr>
          <w:rFonts w:ascii="Times New Roman" w:eastAsia="Times New Roman" w:hAnsi="Times New Roman" w:cs="Times New Roman"/>
          <w:sz w:val="24"/>
          <w:szCs w:val="24"/>
        </w:rPr>
        <w:t xml:space="preserve">. </w:t>
      </w:r>
      <w:r w:rsidRPr="00C2540F">
        <w:rPr>
          <w:rFonts w:ascii="Times New Roman" w:eastAsia="Times New Roman" w:hAnsi="Times New Roman" w:cs="Times New Roman"/>
          <w:sz w:val="24"/>
          <w:szCs w:val="24"/>
        </w:rPr>
        <w:t xml:space="preserve">Then scans the area around the to find the nearest available repair shop that can </w:t>
      </w:r>
      <w:r w:rsidR="00FD19F0">
        <w:rPr>
          <w:rFonts w:ascii="Times New Roman" w:eastAsia="Times New Roman" w:hAnsi="Times New Roman" w:cs="Times New Roman"/>
          <w:sz w:val="24"/>
          <w:szCs w:val="24"/>
        </w:rPr>
        <w:t>cater the user</w:t>
      </w:r>
      <w:r w:rsidRPr="00C2540F">
        <w:rPr>
          <w:rFonts w:ascii="Times New Roman" w:eastAsia="Times New Roman" w:hAnsi="Times New Roman" w:cs="Times New Roman"/>
          <w:sz w:val="24"/>
          <w:szCs w:val="24"/>
        </w:rPr>
        <w:t xml:space="preserve">. The application will then let the user pick any of the available repair </w:t>
      </w:r>
      <w:r w:rsidR="00F23E59" w:rsidRPr="00C2540F">
        <w:rPr>
          <w:rFonts w:ascii="Times New Roman" w:eastAsia="Times New Roman" w:hAnsi="Times New Roman" w:cs="Times New Roman"/>
          <w:sz w:val="24"/>
          <w:szCs w:val="24"/>
        </w:rPr>
        <w:t>shops</w:t>
      </w:r>
      <w:r w:rsidR="00F23E59">
        <w:rPr>
          <w:rFonts w:ascii="Times New Roman" w:eastAsia="Times New Roman" w:hAnsi="Times New Roman" w:cs="Times New Roman"/>
          <w:sz w:val="24"/>
          <w:szCs w:val="24"/>
        </w:rPr>
        <w:t xml:space="preserve"> and </w:t>
      </w:r>
      <w:r w:rsidRPr="00C2540F">
        <w:rPr>
          <w:rFonts w:ascii="Times New Roman" w:eastAsia="Times New Roman" w:hAnsi="Times New Roman" w:cs="Times New Roman"/>
          <w:sz w:val="24"/>
          <w:szCs w:val="24"/>
        </w:rPr>
        <w:t xml:space="preserve">displays the </w:t>
      </w:r>
      <w:r w:rsidR="00F23E59">
        <w:rPr>
          <w:rFonts w:ascii="Times New Roman" w:eastAsia="Times New Roman" w:hAnsi="Times New Roman" w:cs="Times New Roman"/>
          <w:sz w:val="24"/>
          <w:szCs w:val="24"/>
        </w:rPr>
        <w:t>estimated time of arrival of the repair shops mechanic</w:t>
      </w:r>
      <w:r w:rsidRPr="00C2540F">
        <w:rPr>
          <w:rFonts w:ascii="Times New Roman" w:eastAsia="Times New Roman" w:hAnsi="Times New Roman" w:cs="Times New Roman"/>
          <w:sz w:val="24"/>
          <w:szCs w:val="24"/>
        </w:rPr>
        <w:t>.</w:t>
      </w:r>
      <w:r w:rsidR="00F23E59">
        <w:rPr>
          <w:rFonts w:ascii="Times New Roman" w:eastAsia="Times New Roman" w:hAnsi="Times New Roman" w:cs="Times New Roman"/>
          <w:sz w:val="24"/>
          <w:szCs w:val="24"/>
        </w:rPr>
        <w:t xml:space="preserve"> </w:t>
      </w:r>
      <w:r w:rsidRPr="00C2540F">
        <w:rPr>
          <w:rFonts w:ascii="Times New Roman" w:eastAsia="Times New Roman" w:hAnsi="Times New Roman" w:cs="Times New Roman"/>
          <w:sz w:val="24"/>
          <w:szCs w:val="24"/>
        </w:rPr>
        <w:t>(HONK Technologies, Inc (2016). Honk (version 2.1.1). Retrieved from http://www.honkforhelp.com)</w:t>
      </w:r>
    </w:p>
    <w:p w14:paraId="1521169E" w14:textId="2EECE92F" w:rsidR="00C2540F" w:rsidRPr="00C2540F" w:rsidRDefault="00C2540F" w:rsidP="000B4FC4">
      <w:pPr>
        <w:spacing w:after="240" w:line="360" w:lineRule="auto"/>
        <w:ind w:left="720" w:firstLine="720"/>
        <w:rPr>
          <w:rFonts w:ascii="Times New Roman" w:eastAsia="Times New Roman" w:hAnsi="Times New Roman" w:cs="Times New Roman"/>
          <w:sz w:val="24"/>
          <w:szCs w:val="24"/>
        </w:rPr>
      </w:pPr>
      <w:proofErr w:type="spellStart"/>
      <w:r w:rsidRPr="00C2540F">
        <w:rPr>
          <w:rFonts w:ascii="Times New Roman" w:eastAsia="Times New Roman" w:hAnsi="Times New Roman" w:cs="Times New Roman"/>
          <w:sz w:val="24"/>
          <w:szCs w:val="24"/>
        </w:rPr>
        <w:t>Drivvo</w:t>
      </w:r>
      <w:proofErr w:type="spellEnd"/>
      <w:r w:rsidR="00413A17">
        <w:rPr>
          <w:rFonts w:ascii="Times New Roman" w:eastAsia="Times New Roman" w:hAnsi="Times New Roman" w:cs="Times New Roman"/>
          <w:sz w:val="24"/>
          <w:szCs w:val="24"/>
        </w:rPr>
        <w:t xml:space="preserve"> </w:t>
      </w:r>
      <w:r w:rsidRPr="00C2540F">
        <w:rPr>
          <w:rFonts w:ascii="Times New Roman" w:eastAsia="Times New Roman" w:hAnsi="Times New Roman" w:cs="Times New Roman"/>
          <w:sz w:val="24"/>
          <w:szCs w:val="24"/>
        </w:rPr>
        <w:t xml:space="preserve">boasts a wide range of data handlings. It keeps </w:t>
      </w:r>
      <w:r w:rsidR="002A5BE6">
        <w:rPr>
          <w:rFonts w:ascii="Times New Roman" w:eastAsia="Times New Roman" w:hAnsi="Times New Roman" w:cs="Times New Roman"/>
          <w:sz w:val="24"/>
          <w:szCs w:val="24"/>
        </w:rPr>
        <w:t>information</w:t>
      </w:r>
      <w:r w:rsidRPr="00C2540F">
        <w:rPr>
          <w:rFonts w:ascii="Times New Roman" w:eastAsia="Times New Roman" w:hAnsi="Times New Roman" w:cs="Times New Roman"/>
          <w:sz w:val="24"/>
          <w:szCs w:val="24"/>
        </w:rPr>
        <w:t xml:space="preserve"> about the user’s car, </w:t>
      </w:r>
      <w:r w:rsidR="002A5BE6" w:rsidRPr="00C2540F">
        <w:rPr>
          <w:rFonts w:ascii="Times New Roman" w:eastAsia="Times New Roman" w:hAnsi="Times New Roman" w:cs="Times New Roman"/>
          <w:sz w:val="24"/>
          <w:szCs w:val="24"/>
        </w:rPr>
        <w:t>mode,</w:t>
      </w:r>
      <w:r w:rsidRPr="00C2540F">
        <w:rPr>
          <w:rFonts w:ascii="Times New Roman" w:eastAsia="Times New Roman" w:hAnsi="Times New Roman" w:cs="Times New Roman"/>
          <w:sz w:val="24"/>
          <w:szCs w:val="24"/>
        </w:rPr>
        <w:t xml:space="preserve"> and its parts. It requires the user to initially input when </w:t>
      </w:r>
      <w:r w:rsidR="000271EB" w:rsidRPr="00C2540F">
        <w:rPr>
          <w:rFonts w:ascii="Times New Roman" w:eastAsia="Times New Roman" w:hAnsi="Times New Roman" w:cs="Times New Roman"/>
          <w:sz w:val="24"/>
          <w:szCs w:val="24"/>
        </w:rPr>
        <w:t xml:space="preserve">the last maintenance of </w:t>
      </w:r>
      <w:r w:rsidR="000271EB">
        <w:rPr>
          <w:rFonts w:ascii="Times New Roman" w:eastAsia="Times New Roman" w:hAnsi="Times New Roman" w:cs="Times New Roman"/>
          <w:sz w:val="24"/>
          <w:szCs w:val="24"/>
        </w:rPr>
        <w:t>their</w:t>
      </w:r>
      <w:r w:rsidR="000271EB" w:rsidRPr="00C2540F">
        <w:rPr>
          <w:rFonts w:ascii="Times New Roman" w:eastAsia="Times New Roman" w:hAnsi="Times New Roman" w:cs="Times New Roman"/>
          <w:sz w:val="24"/>
          <w:szCs w:val="24"/>
        </w:rPr>
        <w:t xml:space="preserve"> unit was</w:t>
      </w:r>
      <w:r w:rsidR="000271EB">
        <w:rPr>
          <w:rFonts w:ascii="Times New Roman" w:eastAsia="Times New Roman" w:hAnsi="Times New Roman" w:cs="Times New Roman"/>
          <w:sz w:val="24"/>
          <w:szCs w:val="24"/>
        </w:rPr>
        <w:t xml:space="preserve"> and notifies the user of the next maintenance schedule.</w:t>
      </w:r>
      <w:r w:rsidRPr="00C2540F">
        <w:rPr>
          <w:rFonts w:ascii="Times New Roman" w:eastAsia="Times New Roman" w:hAnsi="Times New Roman" w:cs="Times New Roman"/>
          <w:sz w:val="24"/>
          <w:szCs w:val="24"/>
        </w:rPr>
        <w:t xml:space="preserve"> </w:t>
      </w:r>
      <w:r w:rsidR="000271EB">
        <w:rPr>
          <w:rFonts w:ascii="Times New Roman" w:eastAsia="Times New Roman" w:hAnsi="Times New Roman" w:cs="Times New Roman"/>
          <w:sz w:val="24"/>
          <w:szCs w:val="24"/>
        </w:rPr>
        <w:t>It</w:t>
      </w:r>
      <w:r w:rsidRPr="00C2540F">
        <w:rPr>
          <w:rFonts w:ascii="Times New Roman" w:eastAsia="Times New Roman" w:hAnsi="Times New Roman" w:cs="Times New Roman"/>
          <w:sz w:val="24"/>
          <w:szCs w:val="24"/>
        </w:rPr>
        <w:t xml:space="preserve"> also </w:t>
      </w:r>
      <w:r w:rsidR="00D10A39">
        <w:rPr>
          <w:rFonts w:ascii="Times New Roman" w:eastAsia="Times New Roman" w:hAnsi="Times New Roman" w:cs="Times New Roman"/>
          <w:sz w:val="24"/>
          <w:szCs w:val="24"/>
        </w:rPr>
        <w:t xml:space="preserve">records fuel </w:t>
      </w:r>
      <w:r w:rsidRPr="00C2540F">
        <w:rPr>
          <w:rFonts w:ascii="Times New Roman" w:eastAsia="Times New Roman" w:hAnsi="Times New Roman" w:cs="Times New Roman"/>
          <w:sz w:val="24"/>
          <w:szCs w:val="24"/>
        </w:rPr>
        <w:t>expenses</w:t>
      </w:r>
      <w:r w:rsidR="005A3BED">
        <w:rPr>
          <w:rFonts w:ascii="Times New Roman" w:eastAsia="Times New Roman" w:hAnsi="Times New Roman" w:cs="Times New Roman"/>
          <w:sz w:val="24"/>
          <w:szCs w:val="24"/>
        </w:rPr>
        <w:t xml:space="preserve"> and suggests </w:t>
      </w:r>
      <w:r w:rsidR="008E7241">
        <w:rPr>
          <w:rFonts w:ascii="Times New Roman" w:eastAsia="Times New Roman" w:hAnsi="Times New Roman" w:cs="Times New Roman"/>
          <w:sz w:val="24"/>
          <w:szCs w:val="24"/>
        </w:rPr>
        <w:t xml:space="preserve">which </w:t>
      </w:r>
      <w:r w:rsidR="005A3BED">
        <w:rPr>
          <w:rFonts w:ascii="Times New Roman" w:eastAsia="Times New Roman" w:hAnsi="Times New Roman" w:cs="Times New Roman"/>
          <w:sz w:val="24"/>
          <w:szCs w:val="24"/>
        </w:rPr>
        <w:t xml:space="preserve">station have </w:t>
      </w:r>
      <w:r w:rsidR="008E7241">
        <w:rPr>
          <w:rFonts w:ascii="Times New Roman" w:eastAsia="Times New Roman" w:hAnsi="Times New Roman" w:cs="Times New Roman"/>
          <w:sz w:val="24"/>
          <w:szCs w:val="24"/>
        </w:rPr>
        <w:t xml:space="preserve">the </w:t>
      </w:r>
      <w:r w:rsidR="005A3BED">
        <w:rPr>
          <w:rFonts w:ascii="Times New Roman" w:eastAsia="Times New Roman" w:hAnsi="Times New Roman" w:cs="Times New Roman"/>
          <w:sz w:val="24"/>
          <w:szCs w:val="24"/>
        </w:rPr>
        <w:t>cheaper price</w:t>
      </w:r>
      <w:r w:rsidR="005A3BED" w:rsidRPr="00C2540F">
        <w:rPr>
          <w:rFonts w:ascii="Times New Roman" w:eastAsia="Times New Roman" w:hAnsi="Times New Roman" w:cs="Times New Roman"/>
          <w:sz w:val="24"/>
          <w:szCs w:val="24"/>
        </w:rPr>
        <w:t>. (</w:t>
      </w:r>
      <w:r w:rsidRPr="00C2540F">
        <w:rPr>
          <w:rFonts w:ascii="Times New Roman" w:eastAsia="Times New Roman" w:hAnsi="Times New Roman" w:cs="Times New Roman"/>
          <w:sz w:val="24"/>
          <w:szCs w:val="24"/>
        </w:rPr>
        <w:t xml:space="preserve">CTN Cardoso (2016). </w:t>
      </w:r>
      <w:proofErr w:type="spellStart"/>
      <w:r w:rsidRPr="00C2540F">
        <w:rPr>
          <w:rFonts w:ascii="Times New Roman" w:eastAsia="Times New Roman" w:hAnsi="Times New Roman" w:cs="Times New Roman"/>
          <w:sz w:val="24"/>
          <w:szCs w:val="24"/>
        </w:rPr>
        <w:t>Drivvo</w:t>
      </w:r>
      <w:proofErr w:type="spellEnd"/>
      <w:r w:rsidRPr="00C2540F">
        <w:rPr>
          <w:rFonts w:ascii="Times New Roman" w:eastAsia="Times New Roman" w:hAnsi="Times New Roman" w:cs="Times New Roman"/>
          <w:sz w:val="24"/>
          <w:szCs w:val="24"/>
        </w:rPr>
        <w:t xml:space="preserve"> (version 5.18). Retrieved from http://www.drivvo.com)</w:t>
      </w:r>
    </w:p>
    <w:p w14:paraId="4EAC28B7" w14:textId="46A8838A" w:rsidR="00C2540F" w:rsidRPr="00C2540F" w:rsidRDefault="00C2540F" w:rsidP="000B4FC4">
      <w:pPr>
        <w:spacing w:after="240" w:line="360" w:lineRule="auto"/>
        <w:ind w:left="720" w:firstLine="720"/>
        <w:rPr>
          <w:rFonts w:ascii="Times New Roman" w:eastAsia="Times New Roman" w:hAnsi="Times New Roman" w:cs="Times New Roman"/>
          <w:sz w:val="24"/>
          <w:szCs w:val="24"/>
        </w:rPr>
      </w:pPr>
      <w:r w:rsidRPr="00C2540F">
        <w:rPr>
          <w:rFonts w:ascii="Times New Roman" w:eastAsia="Times New Roman" w:hAnsi="Times New Roman" w:cs="Times New Roman"/>
          <w:sz w:val="24"/>
          <w:szCs w:val="24"/>
        </w:rPr>
        <w:lastRenderedPageBreak/>
        <w:t xml:space="preserve">On-board Diagnostics or ODB, has been implemented </w:t>
      </w:r>
      <w:r w:rsidR="00CE78A7">
        <w:rPr>
          <w:rFonts w:ascii="Times New Roman" w:eastAsia="Times New Roman" w:hAnsi="Times New Roman" w:cs="Times New Roman"/>
          <w:sz w:val="24"/>
          <w:szCs w:val="24"/>
        </w:rPr>
        <w:t>o</w:t>
      </w:r>
      <w:r w:rsidRPr="00C2540F">
        <w:rPr>
          <w:rFonts w:ascii="Times New Roman" w:eastAsia="Times New Roman" w:hAnsi="Times New Roman" w:cs="Times New Roman"/>
          <w:sz w:val="24"/>
          <w:szCs w:val="24"/>
        </w:rPr>
        <w:t xml:space="preserve">n cars since 1996. ODB is a tool that helps mechanics </w:t>
      </w:r>
      <w:r w:rsidR="00C66833" w:rsidRPr="00C2540F">
        <w:rPr>
          <w:rFonts w:ascii="Times New Roman" w:eastAsia="Times New Roman" w:hAnsi="Times New Roman" w:cs="Times New Roman"/>
          <w:sz w:val="24"/>
          <w:szCs w:val="24"/>
        </w:rPr>
        <w:t>and</w:t>
      </w:r>
      <w:r w:rsidRPr="00C2540F">
        <w:rPr>
          <w:rFonts w:ascii="Times New Roman" w:eastAsia="Times New Roman" w:hAnsi="Times New Roman" w:cs="Times New Roman"/>
          <w:sz w:val="24"/>
          <w:szCs w:val="24"/>
        </w:rPr>
        <w:t xml:space="preserve"> users to know that if a car has a problem before it can be seen </w:t>
      </w:r>
      <w:r w:rsidR="00C66833">
        <w:rPr>
          <w:rFonts w:ascii="Times New Roman" w:eastAsia="Times New Roman" w:hAnsi="Times New Roman" w:cs="Times New Roman"/>
          <w:sz w:val="24"/>
          <w:szCs w:val="24"/>
        </w:rPr>
        <w:t>physically</w:t>
      </w:r>
      <w:r w:rsidRPr="00C2540F">
        <w:rPr>
          <w:rFonts w:ascii="Times New Roman" w:eastAsia="Times New Roman" w:hAnsi="Times New Roman" w:cs="Times New Roman"/>
          <w:sz w:val="24"/>
          <w:szCs w:val="24"/>
        </w:rPr>
        <w:t xml:space="preserve">. This prevents the unit to </w:t>
      </w:r>
      <w:r w:rsidR="00581DDF">
        <w:rPr>
          <w:rFonts w:ascii="Times New Roman" w:eastAsia="Times New Roman" w:hAnsi="Times New Roman" w:cs="Times New Roman"/>
          <w:sz w:val="24"/>
          <w:szCs w:val="24"/>
        </w:rPr>
        <w:t>suffer</w:t>
      </w:r>
      <w:r w:rsidRPr="00C2540F">
        <w:rPr>
          <w:rFonts w:ascii="Times New Roman" w:eastAsia="Times New Roman" w:hAnsi="Times New Roman" w:cs="Times New Roman"/>
          <w:sz w:val="24"/>
          <w:szCs w:val="24"/>
        </w:rPr>
        <w:t xml:space="preserve"> further damage.</w:t>
      </w:r>
      <w:r w:rsidR="006B2DDD">
        <w:rPr>
          <w:rFonts w:ascii="Times New Roman" w:eastAsia="Times New Roman" w:hAnsi="Times New Roman" w:cs="Times New Roman"/>
          <w:sz w:val="24"/>
          <w:szCs w:val="24"/>
        </w:rPr>
        <w:t xml:space="preserve"> </w:t>
      </w:r>
      <w:r w:rsidRPr="00C2540F">
        <w:rPr>
          <w:rFonts w:ascii="Times New Roman" w:eastAsia="Times New Roman" w:hAnsi="Times New Roman" w:cs="Times New Roman"/>
          <w:sz w:val="24"/>
          <w:szCs w:val="24"/>
        </w:rPr>
        <w:t xml:space="preserve">OBD Car Doctor </w:t>
      </w:r>
      <w:r w:rsidR="005C1EF4">
        <w:rPr>
          <w:rFonts w:ascii="Times New Roman" w:eastAsia="Times New Roman" w:hAnsi="Times New Roman" w:cs="Times New Roman"/>
          <w:sz w:val="24"/>
          <w:szCs w:val="24"/>
        </w:rPr>
        <w:t xml:space="preserve">used </w:t>
      </w:r>
      <w:r w:rsidRPr="00C2540F">
        <w:rPr>
          <w:rFonts w:ascii="Times New Roman" w:eastAsia="Times New Roman" w:hAnsi="Times New Roman" w:cs="Times New Roman"/>
          <w:sz w:val="24"/>
          <w:szCs w:val="24"/>
        </w:rPr>
        <w:t xml:space="preserve">this technology </w:t>
      </w:r>
      <w:r w:rsidR="003D32D6">
        <w:rPr>
          <w:rFonts w:ascii="Times New Roman" w:eastAsia="Times New Roman" w:hAnsi="Times New Roman" w:cs="Times New Roman"/>
          <w:sz w:val="24"/>
          <w:szCs w:val="24"/>
        </w:rPr>
        <w:t>to</w:t>
      </w:r>
      <w:r w:rsidR="00695CC0">
        <w:rPr>
          <w:rFonts w:ascii="Times New Roman" w:eastAsia="Times New Roman" w:hAnsi="Times New Roman" w:cs="Times New Roman"/>
          <w:sz w:val="24"/>
          <w:szCs w:val="24"/>
        </w:rPr>
        <w:t xml:space="preserve"> </w:t>
      </w:r>
      <w:r w:rsidR="00CB2E89">
        <w:rPr>
          <w:rFonts w:ascii="Times New Roman" w:eastAsia="Times New Roman" w:hAnsi="Times New Roman" w:cs="Times New Roman"/>
          <w:sz w:val="24"/>
          <w:szCs w:val="24"/>
        </w:rPr>
        <w:t>make it easier for people who doesn’t have knowledge about cars to understand if their vehicle is having a problem</w:t>
      </w:r>
      <w:r w:rsidRPr="00C2540F">
        <w:rPr>
          <w:rFonts w:ascii="Times New Roman" w:eastAsia="Times New Roman" w:hAnsi="Times New Roman" w:cs="Times New Roman"/>
          <w:sz w:val="24"/>
          <w:szCs w:val="24"/>
        </w:rPr>
        <w:t>.</w:t>
      </w:r>
      <w:r w:rsidR="003F43AE">
        <w:rPr>
          <w:rFonts w:ascii="Times New Roman" w:eastAsia="Times New Roman" w:hAnsi="Times New Roman" w:cs="Times New Roman"/>
          <w:sz w:val="24"/>
          <w:szCs w:val="24"/>
        </w:rPr>
        <w:t xml:space="preserve"> </w:t>
      </w:r>
      <w:r w:rsidRPr="00C2540F">
        <w:rPr>
          <w:rFonts w:ascii="Times New Roman" w:eastAsia="Times New Roman" w:hAnsi="Times New Roman" w:cs="Times New Roman"/>
          <w:sz w:val="24"/>
          <w:szCs w:val="24"/>
        </w:rPr>
        <w:t>O</w:t>
      </w:r>
      <w:r w:rsidR="00DB67E6">
        <w:rPr>
          <w:rFonts w:ascii="Times New Roman" w:eastAsia="Times New Roman" w:hAnsi="Times New Roman" w:cs="Times New Roman"/>
          <w:sz w:val="24"/>
          <w:szCs w:val="24"/>
        </w:rPr>
        <w:t>BD</w:t>
      </w:r>
      <w:r w:rsidRPr="00C2540F">
        <w:rPr>
          <w:rFonts w:ascii="Times New Roman" w:eastAsia="Times New Roman" w:hAnsi="Times New Roman" w:cs="Times New Roman"/>
          <w:sz w:val="24"/>
          <w:szCs w:val="24"/>
        </w:rPr>
        <w:t xml:space="preserve"> flashes a sign on your dashboard</w:t>
      </w:r>
      <w:r w:rsidR="009B72BF">
        <w:rPr>
          <w:rFonts w:ascii="Times New Roman" w:eastAsia="Times New Roman" w:hAnsi="Times New Roman" w:cs="Times New Roman"/>
          <w:sz w:val="24"/>
          <w:szCs w:val="24"/>
        </w:rPr>
        <w:t xml:space="preserve"> if there is a problem</w:t>
      </w:r>
      <w:r w:rsidRPr="00C2540F">
        <w:rPr>
          <w:rFonts w:ascii="Times New Roman" w:eastAsia="Times New Roman" w:hAnsi="Times New Roman" w:cs="Times New Roman"/>
          <w:sz w:val="24"/>
          <w:szCs w:val="24"/>
        </w:rPr>
        <w:t xml:space="preserve">. But with </w:t>
      </w:r>
      <w:r w:rsidR="00A31AD8">
        <w:rPr>
          <w:rFonts w:ascii="Times New Roman" w:eastAsia="Times New Roman" w:hAnsi="Times New Roman" w:cs="Times New Roman"/>
          <w:sz w:val="24"/>
          <w:szCs w:val="24"/>
        </w:rPr>
        <w:t>OBD Car Doctor and</w:t>
      </w:r>
      <w:r w:rsidRPr="00C2540F">
        <w:rPr>
          <w:rFonts w:ascii="Times New Roman" w:eastAsia="Times New Roman" w:hAnsi="Times New Roman" w:cs="Times New Roman"/>
          <w:sz w:val="24"/>
          <w:szCs w:val="24"/>
        </w:rPr>
        <w:t xml:space="preserve"> a</w:t>
      </w:r>
      <w:r w:rsidR="00A31AD8">
        <w:rPr>
          <w:rFonts w:ascii="Times New Roman" w:eastAsia="Times New Roman" w:hAnsi="Times New Roman" w:cs="Times New Roman"/>
          <w:sz w:val="24"/>
          <w:szCs w:val="24"/>
        </w:rPr>
        <w:t>n</w:t>
      </w:r>
      <w:r w:rsidRPr="00C2540F">
        <w:rPr>
          <w:rFonts w:ascii="Times New Roman" w:eastAsia="Times New Roman" w:hAnsi="Times New Roman" w:cs="Times New Roman"/>
          <w:sz w:val="24"/>
          <w:szCs w:val="24"/>
        </w:rPr>
        <w:t xml:space="preserve"> </w:t>
      </w:r>
      <w:r w:rsidR="00A31AD8">
        <w:rPr>
          <w:rFonts w:ascii="Times New Roman" w:eastAsia="Times New Roman" w:hAnsi="Times New Roman" w:cs="Times New Roman"/>
          <w:sz w:val="24"/>
          <w:szCs w:val="24"/>
        </w:rPr>
        <w:t>OBD Bluetooth device</w:t>
      </w:r>
      <w:r w:rsidRPr="00C2540F">
        <w:rPr>
          <w:rFonts w:ascii="Times New Roman" w:eastAsia="Times New Roman" w:hAnsi="Times New Roman" w:cs="Times New Roman"/>
          <w:sz w:val="24"/>
          <w:szCs w:val="24"/>
        </w:rPr>
        <w:t>, the information can be translated and</w:t>
      </w:r>
      <w:r w:rsidR="009664D1">
        <w:rPr>
          <w:rFonts w:ascii="Times New Roman" w:eastAsia="Times New Roman" w:hAnsi="Times New Roman" w:cs="Times New Roman"/>
          <w:sz w:val="24"/>
          <w:szCs w:val="24"/>
        </w:rPr>
        <w:t xml:space="preserve"> gives the users options on how to solve </w:t>
      </w:r>
      <w:proofErr w:type="gramStart"/>
      <w:r w:rsidR="009664D1">
        <w:rPr>
          <w:rFonts w:ascii="Times New Roman" w:eastAsia="Times New Roman" w:hAnsi="Times New Roman" w:cs="Times New Roman"/>
          <w:sz w:val="24"/>
          <w:szCs w:val="24"/>
        </w:rPr>
        <w:t>it</w:t>
      </w:r>
      <w:r w:rsidRPr="00C2540F">
        <w:rPr>
          <w:rFonts w:ascii="Times New Roman" w:eastAsia="Times New Roman" w:hAnsi="Times New Roman" w:cs="Times New Roman"/>
          <w:sz w:val="24"/>
          <w:szCs w:val="24"/>
        </w:rPr>
        <w:t>.(</w:t>
      </w:r>
      <w:proofErr w:type="gramEnd"/>
      <w:r w:rsidRPr="00C2540F">
        <w:rPr>
          <w:rFonts w:ascii="Times New Roman" w:eastAsia="Times New Roman" w:hAnsi="Times New Roman" w:cs="Times New Roman"/>
          <w:sz w:val="24"/>
          <w:szCs w:val="24"/>
        </w:rPr>
        <w:t>PNN Soft (2016). OBD Car Doctor (version 5.5.1). Retrieved from http://www.incardoc.com/)</w:t>
      </w:r>
    </w:p>
    <w:p w14:paraId="2A9568AB" w14:textId="464AB2C3" w:rsidR="00C2540F" w:rsidRPr="00C2540F" w:rsidRDefault="00C2540F" w:rsidP="000B4FC4">
      <w:pPr>
        <w:spacing w:after="240" w:line="360" w:lineRule="auto"/>
        <w:ind w:left="720" w:firstLine="720"/>
        <w:rPr>
          <w:rFonts w:ascii="Times New Roman" w:eastAsia="Times New Roman" w:hAnsi="Times New Roman" w:cs="Times New Roman"/>
          <w:sz w:val="24"/>
          <w:szCs w:val="24"/>
        </w:rPr>
      </w:pPr>
      <w:proofErr w:type="spellStart"/>
      <w:r w:rsidRPr="00C2540F">
        <w:rPr>
          <w:rFonts w:ascii="Times New Roman" w:eastAsia="Times New Roman" w:hAnsi="Times New Roman" w:cs="Times New Roman"/>
          <w:sz w:val="24"/>
          <w:szCs w:val="24"/>
        </w:rPr>
        <w:t>MyCarFax</w:t>
      </w:r>
      <w:proofErr w:type="spellEnd"/>
      <w:r w:rsidRPr="00C2540F">
        <w:rPr>
          <w:rFonts w:ascii="Times New Roman" w:eastAsia="Times New Roman" w:hAnsi="Times New Roman" w:cs="Times New Roman"/>
          <w:sz w:val="24"/>
          <w:szCs w:val="24"/>
        </w:rPr>
        <w:t xml:space="preserve"> accommodates repair shops that is near the user. It requires the user to determine the problem </w:t>
      </w:r>
      <w:r w:rsidR="00733799">
        <w:rPr>
          <w:rFonts w:ascii="Times New Roman" w:eastAsia="Times New Roman" w:hAnsi="Times New Roman" w:cs="Times New Roman"/>
          <w:sz w:val="24"/>
          <w:szCs w:val="24"/>
        </w:rPr>
        <w:t>they are</w:t>
      </w:r>
      <w:r w:rsidRPr="00C2540F">
        <w:rPr>
          <w:rFonts w:ascii="Times New Roman" w:eastAsia="Times New Roman" w:hAnsi="Times New Roman" w:cs="Times New Roman"/>
          <w:sz w:val="24"/>
          <w:szCs w:val="24"/>
        </w:rPr>
        <w:t xml:space="preserve"> experiencing with </w:t>
      </w:r>
      <w:r w:rsidR="00733799">
        <w:rPr>
          <w:rFonts w:ascii="Times New Roman" w:eastAsia="Times New Roman" w:hAnsi="Times New Roman" w:cs="Times New Roman"/>
          <w:sz w:val="24"/>
          <w:szCs w:val="24"/>
        </w:rPr>
        <w:t>their</w:t>
      </w:r>
      <w:r w:rsidRPr="00C2540F">
        <w:rPr>
          <w:rFonts w:ascii="Times New Roman" w:eastAsia="Times New Roman" w:hAnsi="Times New Roman" w:cs="Times New Roman"/>
          <w:sz w:val="24"/>
          <w:szCs w:val="24"/>
        </w:rPr>
        <w:t xml:space="preserve"> unit with the given choices for each part of the vehicle. It then searches </w:t>
      </w:r>
      <w:r w:rsidR="00264712">
        <w:rPr>
          <w:rFonts w:ascii="Times New Roman" w:eastAsia="Times New Roman" w:hAnsi="Times New Roman" w:cs="Times New Roman"/>
          <w:sz w:val="24"/>
          <w:szCs w:val="24"/>
        </w:rPr>
        <w:t xml:space="preserve">nearby </w:t>
      </w:r>
      <w:r w:rsidRPr="00C2540F">
        <w:rPr>
          <w:rFonts w:ascii="Times New Roman" w:eastAsia="Times New Roman" w:hAnsi="Times New Roman" w:cs="Times New Roman"/>
          <w:sz w:val="24"/>
          <w:szCs w:val="24"/>
        </w:rPr>
        <w:t xml:space="preserve">repair shops </w:t>
      </w:r>
      <w:r w:rsidR="00264712">
        <w:rPr>
          <w:rFonts w:ascii="Times New Roman" w:eastAsia="Times New Roman" w:hAnsi="Times New Roman" w:cs="Times New Roman"/>
          <w:sz w:val="24"/>
          <w:szCs w:val="24"/>
        </w:rPr>
        <w:t xml:space="preserve">that </w:t>
      </w:r>
      <w:r w:rsidRPr="00C2540F">
        <w:rPr>
          <w:rFonts w:ascii="Times New Roman" w:eastAsia="Times New Roman" w:hAnsi="Times New Roman" w:cs="Times New Roman"/>
          <w:sz w:val="24"/>
          <w:szCs w:val="24"/>
        </w:rPr>
        <w:t>can accommodate that</w:t>
      </w:r>
      <w:r w:rsidR="00264712">
        <w:rPr>
          <w:rFonts w:ascii="Times New Roman" w:eastAsia="Times New Roman" w:hAnsi="Times New Roman" w:cs="Times New Roman"/>
          <w:sz w:val="24"/>
          <w:szCs w:val="24"/>
        </w:rPr>
        <w:t xml:space="preserve"> </w:t>
      </w:r>
      <w:r w:rsidRPr="00C2540F">
        <w:rPr>
          <w:rFonts w:ascii="Times New Roman" w:eastAsia="Times New Roman" w:hAnsi="Times New Roman" w:cs="Times New Roman"/>
          <w:sz w:val="24"/>
          <w:szCs w:val="24"/>
        </w:rPr>
        <w:t xml:space="preserve">problem and how much would the repair cost. </w:t>
      </w:r>
      <w:r w:rsidR="0008575C">
        <w:rPr>
          <w:rFonts w:ascii="Times New Roman" w:eastAsia="Times New Roman" w:hAnsi="Times New Roman" w:cs="Times New Roman"/>
          <w:sz w:val="24"/>
          <w:szCs w:val="24"/>
        </w:rPr>
        <w:t xml:space="preserve">It </w:t>
      </w:r>
      <w:r w:rsidRPr="00C2540F">
        <w:rPr>
          <w:rFonts w:ascii="Times New Roman" w:eastAsia="Times New Roman" w:hAnsi="Times New Roman" w:cs="Times New Roman"/>
          <w:sz w:val="24"/>
          <w:szCs w:val="24"/>
        </w:rPr>
        <w:t xml:space="preserve">can </w:t>
      </w:r>
      <w:r w:rsidR="0008575C">
        <w:rPr>
          <w:rFonts w:ascii="Times New Roman" w:eastAsia="Times New Roman" w:hAnsi="Times New Roman" w:cs="Times New Roman"/>
          <w:sz w:val="24"/>
          <w:szCs w:val="24"/>
        </w:rPr>
        <w:t xml:space="preserve">also </w:t>
      </w:r>
      <w:r w:rsidRPr="00C2540F">
        <w:rPr>
          <w:rFonts w:ascii="Times New Roman" w:eastAsia="Times New Roman" w:hAnsi="Times New Roman" w:cs="Times New Roman"/>
          <w:sz w:val="24"/>
          <w:szCs w:val="24"/>
        </w:rPr>
        <w:t xml:space="preserve">store up to five cars with different information. </w:t>
      </w:r>
      <w:r w:rsidR="00CD5424">
        <w:rPr>
          <w:rFonts w:ascii="Times New Roman" w:eastAsia="Times New Roman" w:hAnsi="Times New Roman" w:cs="Times New Roman"/>
          <w:sz w:val="24"/>
          <w:szCs w:val="24"/>
        </w:rPr>
        <w:t>When</w:t>
      </w:r>
      <w:r w:rsidRPr="00C2540F">
        <w:rPr>
          <w:rFonts w:ascii="Times New Roman" w:eastAsia="Times New Roman" w:hAnsi="Times New Roman" w:cs="Times New Roman"/>
          <w:sz w:val="24"/>
          <w:szCs w:val="24"/>
        </w:rPr>
        <w:t xml:space="preserve"> the user has a history with a certain store, the app retrieves it, analyzes it, and suggests a store with cheaper </w:t>
      </w:r>
      <w:r w:rsidR="00042203" w:rsidRPr="00C2540F">
        <w:rPr>
          <w:rFonts w:ascii="Times New Roman" w:eastAsia="Times New Roman" w:hAnsi="Times New Roman" w:cs="Times New Roman"/>
          <w:sz w:val="24"/>
          <w:szCs w:val="24"/>
        </w:rPr>
        <w:t>services. (</w:t>
      </w:r>
      <w:r w:rsidRPr="00C2540F">
        <w:rPr>
          <w:rFonts w:ascii="Times New Roman" w:eastAsia="Times New Roman" w:hAnsi="Times New Roman" w:cs="Times New Roman"/>
          <w:sz w:val="24"/>
          <w:szCs w:val="24"/>
        </w:rPr>
        <w:t xml:space="preserve">CARFAX, Inc (2016). </w:t>
      </w:r>
      <w:proofErr w:type="spellStart"/>
      <w:proofErr w:type="gramStart"/>
      <w:r w:rsidRPr="00C2540F">
        <w:rPr>
          <w:rFonts w:ascii="Times New Roman" w:eastAsia="Times New Roman" w:hAnsi="Times New Roman" w:cs="Times New Roman"/>
          <w:sz w:val="24"/>
          <w:szCs w:val="24"/>
        </w:rPr>
        <w:t>MyCarFax</w:t>
      </w:r>
      <w:proofErr w:type="spellEnd"/>
      <w:r w:rsidRPr="00C2540F">
        <w:rPr>
          <w:rFonts w:ascii="Times New Roman" w:eastAsia="Times New Roman" w:hAnsi="Times New Roman" w:cs="Times New Roman"/>
          <w:sz w:val="24"/>
          <w:szCs w:val="24"/>
        </w:rPr>
        <w:t>(</w:t>
      </w:r>
      <w:proofErr w:type="gramEnd"/>
      <w:r w:rsidRPr="00C2540F">
        <w:rPr>
          <w:rFonts w:ascii="Times New Roman" w:eastAsia="Times New Roman" w:hAnsi="Times New Roman" w:cs="Times New Roman"/>
          <w:sz w:val="24"/>
          <w:szCs w:val="24"/>
        </w:rPr>
        <w:t>version 1.31.0). Retrieved from https://www.mycarfax.com/)</w:t>
      </w:r>
    </w:p>
    <w:p w14:paraId="75FC6AD0" w14:textId="787804DB" w:rsidR="003257D4" w:rsidRDefault="00997D5B" w:rsidP="004C6DB5">
      <w:pPr>
        <w:spacing w:after="240" w:line="360" w:lineRule="auto"/>
        <w:ind w:left="720"/>
        <w:rPr>
          <w:rFonts w:ascii="Times New Roman" w:eastAsia="Times New Roman" w:hAnsi="Times New Roman" w:cs="Times New Roman"/>
          <w:sz w:val="24"/>
          <w:szCs w:val="24"/>
        </w:rPr>
      </w:pPr>
      <w:r w:rsidRPr="00C2540F">
        <w:rPr>
          <w:rFonts w:ascii="Times New Roman" w:eastAsia="Times New Roman" w:hAnsi="Times New Roman" w:cs="Times New Roman"/>
          <w:sz w:val="24"/>
          <w:szCs w:val="24"/>
        </w:rPr>
        <w:t xml:space="preserve">Car Trouble can </w:t>
      </w:r>
      <w:r>
        <w:rPr>
          <w:rFonts w:ascii="Times New Roman" w:eastAsia="Times New Roman" w:hAnsi="Times New Roman" w:cs="Times New Roman"/>
          <w:sz w:val="24"/>
          <w:szCs w:val="24"/>
        </w:rPr>
        <w:t>help c</w:t>
      </w:r>
      <w:r w:rsidR="00C2540F" w:rsidRPr="00C2540F">
        <w:rPr>
          <w:rFonts w:ascii="Times New Roman" w:eastAsia="Times New Roman" w:hAnsi="Times New Roman" w:cs="Times New Roman"/>
          <w:sz w:val="24"/>
          <w:szCs w:val="24"/>
        </w:rPr>
        <w:t xml:space="preserve">ars </w:t>
      </w:r>
      <w:r w:rsidR="00B15393">
        <w:rPr>
          <w:rFonts w:ascii="Times New Roman" w:eastAsia="Times New Roman" w:hAnsi="Times New Roman" w:cs="Times New Roman"/>
          <w:sz w:val="24"/>
          <w:szCs w:val="24"/>
        </w:rPr>
        <w:t>that doesn’t have ODB</w:t>
      </w:r>
      <w:r w:rsidR="00C2540F" w:rsidRPr="00C2540F">
        <w:rPr>
          <w:rFonts w:ascii="Times New Roman" w:eastAsia="Times New Roman" w:hAnsi="Times New Roman" w:cs="Times New Roman"/>
          <w:sz w:val="24"/>
          <w:szCs w:val="24"/>
        </w:rPr>
        <w:t>. This application helps users for simple problems</w:t>
      </w:r>
      <w:r w:rsidR="008A18C5">
        <w:rPr>
          <w:rFonts w:ascii="Times New Roman" w:eastAsia="Times New Roman" w:hAnsi="Times New Roman" w:cs="Times New Roman"/>
          <w:sz w:val="24"/>
          <w:szCs w:val="24"/>
        </w:rPr>
        <w:t xml:space="preserve">, like </w:t>
      </w:r>
      <w:r w:rsidR="00C2540F" w:rsidRPr="00C2540F">
        <w:rPr>
          <w:rFonts w:ascii="Times New Roman" w:eastAsia="Times New Roman" w:hAnsi="Times New Roman" w:cs="Times New Roman"/>
          <w:sz w:val="24"/>
          <w:szCs w:val="24"/>
        </w:rPr>
        <w:t>how to change the tire</w:t>
      </w:r>
      <w:r w:rsidR="00642038">
        <w:rPr>
          <w:rFonts w:ascii="Times New Roman" w:eastAsia="Times New Roman" w:hAnsi="Times New Roman" w:cs="Times New Roman"/>
          <w:sz w:val="24"/>
          <w:szCs w:val="24"/>
        </w:rPr>
        <w:t>,</w:t>
      </w:r>
      <w:r w:rsidR="00C2540F" w:rsidRPr="00C2540F">
        <w:rPr>
          <w:rFonts w:ascii="Times New Roman" w:eastAsia="Times New Roman" w:hAnsi="Times New Roman" w:cs="Times New Roman"/>
          <w:sz w:val="24"/>
          <w:szCs w:val="24"/>
        </w:rPr>
        <w:t xml:space="preserve"> </w:t>
      </w:r>
      <w:r w:rsidR="00642038" w:rsidRPr="00C2540F">
        <w:rPr>
          <w:rFonts w:ascii="Times New Roman" w:eastAsia="Times New Roman" w:hAnsi="Times New Roman" w:cs="Times New Roman"/>
          <w:sz w:val="24"/>
          <w:szCs w:val="24"/>
        </w:rPr>
        <w:t>oil,</w:t>
      </w:r>
      <w:r w:rsidR="00C2540F" w:rsidRPr="00C2540F">
        <w:rPr>
          <w:rFonts w:ascii="Times New Roman" w:eastAsia="Times New Roman" w:hAnsi="Times New Roman" w:cs="Times New Roman"/>
          <w:sz w:val="24"/>
          <w:szCs w:val="24"/>
        </w:rPr>
        <w:t xml:space="preserve"> or water</w:t>
      </w:r>
      <w:r w:rsidR="00642038">
        <w:rPr>
          <w:rFonts w:ascii="Times New Roman" w:eastAsia="Times New Roman" w:hAnsi="Times New Roman" w:cs="Times New Roman"/>
          <w:sz w:val="24"/>
          <w:szCs w:val="24"/>
        </w:rPr>
        <w:t xml:space="preserve"> in the engine</w:t>
      </w:r>
      <w:r w:rsidR="00C2540F" w:rsidRPr="00C2540F">
        <w:rPr>
          <w:rFonts w:ascii="Times New Roman" w:eastAsia="Times New Roman" w:hAnsi="Times New Roman" w:cs="Times New Roman"/>
          <w:sz w:val="24"/>
          <w:szCs w:val="24"/>
        </w:rPr>
        <w:t xml:space="preserve">. Car trouble helps the user by accepting input that is familiar to the user. This </w:t>
      </w:r>
      <w:r w:rsidR="00B7371F">
        <w:rPr>
          <w:rFonts w:ascii="Times New Roman" w:eastAsia="Times New Roman" w:hAnsi="Times New Roman" w:cs="Times New Roman"/>
          <w:sz w:val="24"/>
          <w:szCs w:val="24"/>
        </w:rPr>
        <w:t>application is not user-friendly as it requires a certain familiarity on fixing a vehicle.</w:t>
      </w:r>
      <w:r w:rsidR="00C2540F" w:rsidRPr="00C2540F">
        <w:rPr>
          <w:rFonts w:ascii="Times New Roman" w:eastAsia="Times New Roman" w:hAnsi="Times New Roman" w:cs="Times New Roman"/>
          <w:sz w:val="24"/>
          <w:szCs w:val="24"/>
        </w:rPr>
        <w:t xml:space="preserve"> GPS Stone GPX, an app exclusively for iOS, records the path you have taken and records it on the map. The application records information </w:t>
      </w:r>
      <w:r w:rsidR="00D36930">
        <w:rPr>
          <w:rFonts w:ascii="Times New Roman" w:eastAsia="Times New Roman" w:hAnsi="Times New Roman" w:cs="Times New Roman"/>
          <w:sz w:val="24"/>
          <w:szCs w:val="24"/>
        </w:rPr>
        <w:t>of</w:t>
      </w:r>
      <w:r w:rsidR="00C2540F" w:rsidRPr="00C2540F">
        <w:rPr>
          <w:rFonts w:ascii="Times New Roman" w:eastAsia="Times New Roman" w:hAnsi="Times New Roman" w:cs="Times New Roman"/>
          <w:sz w:val="24"/>
          <w:szCs w:val="24"/>
        </w:rPr>
        <w:t xml:space="preserve"> when the trip is made, </w:t>
      </w:r>
      <w:r w:rsidR="00A7665F">
        <w:rPr>
          <w:rFonts w:ascii="Times New Roman" w:eastAsia="Times New Roman" w:hAnsi="Times New Roman" w:cs="Times New Roman"/>
          <w:sz w:val="24"/>
          <w:szCs w:val="24"/>
        </w:rPr>
        <w:t>trail</w:t>
      </w:r>
      <w:r w:rsidR="005F0BDC">
        <w:rPr>
          <w:rFonts w:ascii="Times New Roman" w:eastAsia="Times New Roman" w:hAnsi="Times New Roman" w:cs="Times New Roman"/>
          <w:sz w:val="24"/>
          <w:szCs w:val="24"/>
        </w:rPr>
        <w:t xml:space="preserve">, </w:t>
      </w:r>
      <w:r w:rsidR="00C2540F" w:rsidRPr="00C2540F">
        <w:rPr>
          <w:rFonts w:ascii="Times New Roman" w:eastAsia="Times New Roman" w:hAnsi="Times New Roman" w:cs="Times New Roman"/>
          <w:sz w:val="24"/>
          <w:szCs w:val="24"/>
        </w:rPr>
        <w:t xml:space="preserve">speed, </w:t>
      </w:r>
      <w:r w:rsidR="005F0BDC">
        <w:rPr>
          <w:rFonts w:ascii="Times New Roman" w:eastAsia="Times New Roman" w:hAnsi="Times New Roman" w:cs="Times New Roman"/>
          <w:sz w:val="24"/>
          <w:szCs w:val="24"/>
        </w:rPr>
        <w:t>and the</w:t>
      </w:r>
      <w:r w:rsidR="00C2540F" w:rsidRPr="00C2540F">
        <w:rPr>
          <w:rFonts w:ascii="Times New Roman" w:eastAsia="Times New Roman" w:hAnsi="Times New Roman" w:cs="Times New Roman"/>
          <w:sz w:val="24"/>
          <w:szCs w:val="24"/>
        </w:rPr>
        <w:t xml:space="preserve"> altitudes of the path </w:t>
      </w:r>
      <w:r w:rsidR="00A7665F">
        <w:rPr>
          <w:rFonts w:ascii="Times New Roman" w:eastAsia="Times New Roman" w:hAnsi="Times New Roman" w:cs="Times New Roman"/>
          <w:sz w:val="24"/>
          <w:szCs w:val="24"/>
        </w:rPr>
        <w:t>they are</w:t>
      </w:r>
      <w:r w:rsidR="00C2540F" w:rsidRPr="00C2540F">
        <w:rPr>
          <w:rFonts w:ascii="Times New Roman" w:eastAsia="Times New Roman" w:hAnsi="Times New Roman" w:cs="Times New Roman"/>
          <w:sz w:val="24"/>
          <w:szCs w:val="24"/>
        </w:rPr>
        <w:t xml:space="preserve"> taking. (</w:t>
      </w:r>
      <w:proofErr w:type="spellStart"/>
      <w:r w:rsidR="00C2540F" w:rsidRPr="00C2540F">
        <w:rPr>
          <w:rFonts w:ascii="Times New Roman" w:eastAsia="Times New Roman" w:hAnsi="Times New Roman" w:cs="Times New Roman"/>
          <w:sz w:val="24"/>
          <w:szCs w:val="24"/>
        </w:rPr>
        <w:t>ObviousIdea</w:t>
      </w:r>
      <w:proofErr w:type="spellEnd"/>
      <w:r w:rsidR="00C2540F" w:rsidRPr="00C2540F">
        <w:rPr>
          <w:rFonts w:ascii="Times New Roman" w:eastAsia="Times New Roman" w:hAnsi="Times New Roman" w:cs="Times New Roman"/>
          <w:sz w:val="24"/>
          <w:szCs w:val="24"/>
        </w:rPr>
        <w:t xml:space="preserve"> </w:t>
      </w:r>
      <w:proofErr w:type="spellStart"/>
      <w:proofErr w:type="gramStart"/>
      <w:r w:rsidR="00C2540F" w:rsidRPr="00C2540F">
        <w:rPr>
          <w:rFonts w:ascii="Times New Roman" w:eastAsia="Times New Roman" w:hAnsi="Times New Roman" w:cs="Times New Roman"/>
          <w:sz w:val="24"/>
          <w:szCs w:val="24"/>
        </w:rPr>
        <w:t>Sarl</w:t>
      </w:r>
      <w:proofErr w:type="spellEnd"/>
      <w:r w:rsidR="00C2540F" w:rsidRPr="00C2540F">
        <w:rPr>
          <w:rFonts w:ascii="Times New Roman" w:eastAsia="Times New Roman" w:hAnsi="Times New Roman" w:cs="Times New Roman"/>
          <w:sz w:val="24"/>
          <w:szCs w:val="24"/>
        </w:rPr>
        <w:t>(</w:t>
      </w:r>
      <w:proofErr w:type="gramEnd"/>
      <w:r w:rsidR="00C2540F" w:rsidRPr="00C2540F">
        <w:rPr>
          <w:rFonts w:ascii="Times New Roman" w:eastAsia="Times New Roman" w:hAnsi="Times New Roman" w:cs="Times New Roman"/>
          <w:sz w:val="24"/>
          <w:szCs w:val="24"/>
        </w:rPr>
        <w:t>2012). GPS Stone GPX (version 2.2.0). Retrieved from</w:t>
      </w:r>
      <w:r w:rsidR="005767A9">
        <w:rPr>
          <w:rFonts w:ascii="Times New Roman" w:eastAsia="Times New Roman" w:hAnsi="Times New Roman" w:cs="Times New Roman"/>
          <w:sz w:val="24"/>
          <w:szCs w:val="24"/>
        </w:rPr>
        <w:t xml:space="preserve"> </w:t>
      </w:r>
      <w:hyperlink r:id="rId11" w:history="1">
        <w:r w:rsidR="00C2540F" w:rsidRPr="00C2540F">
          <w:rPr>
            <w:rStyle w:val="Hyperlink"/>
            <w:rFonts w:ascii="Times New Roman" w:eastAsia="Times New Roman" w:hAnsi="Times New Roman" w:cs="Times New Roman"/>
            <w:color w:val="auto"/>
            <w:sz w:val="24"/>
            <w:szCs w:val="24"/>
          </w:rPr>
          <w:t>http://www.itunes.apple.com</w:t>
        </w:r>
      </w:hyperlink>
      <w:r w:rsidR="00C2540F" w:rsidRPr="00C2540F">
        <w:rPr>
          <w:rFonts w:ascii="Times New Roman" w:eastAsia="Times New Roman" w:hAnsi="Times New Roman" w:cs="Times New Roman"/>
          <w:sz w:val="24"/>
          <w:szCs w:val="24"/>
        </w:rPr>
        <w:t>)</w:t>
      </w:r>
    </w:p>
    <w:p w14:paraId="54F7CFC9" w14:textId="2D99C540" w:rsidR="00BA4EF0" w:rsidRPr="00B756BA" w:rsidRDefault="00BA4EF0" w:rsidP="00C2540F">
      <w:pPr>
        <w:spacing w:after="240" w:line="360" w:lineRule="auto"/>
        <w:jc w:val="center"/>
        <w:rPr>
          <w:rFonts w:ascii="Times New Roman" w:eastAsia="Times New Roman" w:hAnsi="Times New Roman" w:cs="Times New Roman"/>
          <w:b/>
          <w:sz w:val="24"/>
          <w:szCs w:val="24"/>
        </w:rPr>
      </w:pPr>
      <w:r w:rsidRPr="00B756BA">
        <w:rPr>
          <w:rFonts w:ascii="Times New Roman" w:eastAsia="Times New Roman" w:hAnsi="Times New Roman" w:cs="Times New Roman"/>
          <w:b/>
          <w:sz w:val="24"/>
          <w:szCs w:val="24"/>
        </w:rPr>
        <w:t>CHAPTER 3</w:t>
      </w:r>
    </w:p>
    <w:p w14:paraId="41EB2DE2" w14:textId="77777777" w:rsidR="00BA4EF0" w:rsidRPr="00B756BA" w:rsidRDefault="00B1774F" w:rsidP="006426B1">
      <w:pPr>
        <w:spacing w:after="240" w:line="360" w:lineRule="auto"/>
        <w:jc w:val="center"/>
        <w:rPr>
          <w:rFonts w:ascii="Times New Roman" w:eastAsia="Times New Roman" w:hAnsi="Times New Roman" w:cs="Times New Roman"/>
          <w:b/>
          <w:sz w:val="24"/>
          <w:szCs w:val="24"/>
        </w:rPr>
      </w:pPr>
      <w:r w:rsidRPr="00B756BA">
        <w:rPr>
          <w:rFonts w:ascii="Times New Roman" w:hAnsi="Times New Roman" w:cs="Times New Roman"/>
          <w:b/>
          <w:sz w:val="24"/>
          <w:szCs w:val="24"/>
        </w:rPr>
        <w:t>MATERIALS AND METHODS</w:t>
      </w:r>
    </w:p>
    <w:p w14:paraId="764C0519" w14:textId="77777777" w:rsidR="002A0098" w:rsidRPr="00B756BA" w:rsidRDefault="002A0098" w:rsidP="006426B1">
      <w:pPr>
        <w:spacing w:after="240" w:line="360" w:lineRule="auto"/>
        <w:rPr>
          <w:rFonts w:ascii="Times New Roman" w:eastAsia="Times New Roman" w:hAnsi="Times New Roman" w:cs="Times New Roman"/>
          <w:b/>
          <w:sz w:val="24"/>
          <w:szCs w:val="24"/>
        </w:rPr>
      </w:pPr>
      <w:r w:rsidRPr="00B756BA">
        <w:rPr>
          <w:rFonts w:ascii="Times New Roman" w:eastAsia="Times New Roman" w:hAnsi="Times New Roman" w:cs="Times New Roman"/>
          <w:b/>
          <w:sz w:val="24"/>
          <w:szCs w:val="24"/>
        </w:rPr>
        <w:t>3.1 Tools and Requirements</w:t>
      </w:r>
    </w:p>
    <w:p w14:paraId="5D6C93A8" w14:textId="10AB90BB" w:rsidR="00F43642" w:rsidRPr="003257D4" w:rsidRDefault="00F43642" w:rsidP="006426B1">
      <w:pPr>
        <w:tabs>
          <w:tab w:val="left" w:pos="3550"/>
        </w:tabs>
        <w:spacing w:after="240" w:line="360" w:lineRule="auto"/>
        <w:rPr>
          <w:rFonts w:ascii="Times New Roman" w:eastAsia="Times New Roman" w:hAnsi="Times New Roman" w:cs="Times New Roman"/>
          <w:b/>
          <w:bCs/>
          <w:sz w:val="24"/>
          <w:szCs w:val="24"/>
        </w:rPr>
      </w:pPr>
      <w:r w:rsidRPr="003257D4">
        <w:rPr>
          <w:rFonts w:ascii="Times New Roman" w:eastAsia="Times New Roman" w:hAnsi="Times New Roman" w:cs="Times New Roman"/>
          <w:b/>
          <w:bCs/>
          <w:sz w:val="24"/>
          <w:szCs w:val="24"/>
        </w:rPr>
        <w:t xml:space="preserve">3.1.1 Ionic </w:t>
      </w:r>
      <w:r w:rsidR="00384489" w:rsidRPr="003257D4">
        <w:rPr>
          <w:rFonts w:ascii="Times New Roman" w:eastAsia="Times New Roman" w:hAnsi="Times New Roman" w:cs="Times New Roman"/>
          <w:b/>
          <w:bCs/>
          <w:sz w:val="24"/>
          <w:szCs w:val="24"/>
        </w:rPr>
        <w:t>4</w:t>
      </w:r>
      <w:r w:rsidR="00AE7830" w:rsidRPr="003257D4">
        <w:rPr>
          <w:rFonts w:ascii="Times New Roman" w:eastAsia="Times New Roman" w:hAnsi="Times New Roman" w:cs="Times New Roman"/>
          <w:b/>
          <w:bCs/>
          <w:sz w:val="24"/>
          <w:szCs w:val="24"/>
        </w:rPr>
        <w:tab/>
      </w:r>
    </w:p>
    <w:p w14:paraId="29696C60" w14:textId="0B01640A" w:rsidR="00570EE3" w:rsidRPr="00B756BA" w:rsidRDefault="00F43642" w:rsidP="006426B1">
      <w:pPr>
        <w:spacing w:after="120" w:line="360" w:lineRule="auto"/>
        <w:rPr>
          <w:rFonts w:ascii="Times New Roman" w:hAnsi="Times New Roman" w:cs="Times New Roman"/>
          <w:sz w:val="24"/>
          <w:szCs w:val="24"/>
        </w:rPr>
      </w:pPr>
      <w:r w:rsidRPr="00B756BA">
        <w:rPr>
          <w:rFonts w:ascii="Times New Roman" w:eastAsia="Times New Roman" w:hAnsi="Times New Roman" w:cs="Times New Roman"/>
          <w:sz w:val="24"/>
          <w:szCs w:val="24"/>
        </w:rPr>
        <w:lastRenderedPageBreak/>
        <w:tab/>
        <w:t xml:space="preserve">Ionic uses web technologies like HTML, CSS, and </w:t>
      </w:r>
      <w:r w:rsidR="00803BFF">
        <w:rPr>
          <w:rFonts w:ascii="Times New Roman" w:eastAsia="Times New Roman" w:hAnsi="Times New Roman" w:cs="Times New Roman"/>
          <w:sz w:val="24"/>
          <w:szCs w:val="24"/>
        </w:rPr>
        <w:t>TypeScript.</w:t>
      </w:r>
      <w:r w:rsidR="003B29B5" w:rsidRPr="00B756BA">
        <w:rPr>
          <w:rFonts w:ascii="Times New Roman" w:eastAsia="Times New Roman" w:hAnsi="Times New Roman" w:cs="Times New Roman"/>
          <w:sz w:val="24"/>
          <w:szCs w:val="24"/>
        </w:rPr>
        <w:t xml:space="preserve"> Ionic is built with </w:t>
      </w:r>
      <w:r w:rsidR="0031074D">
        <w:rPr>
          <w:rFonts w:ascii="Times New Roman" w:eastAsia="Times New Roman" w:hAnsi="Times New Roman" w:cs="Times New Roman"/>
          <w:sz w:val="24"/>
          <w:szCs w:val="24"/>
        </w:rPr>
        <w:t xml:space="preserve">Capacitor </w:t>
      </w:r>
      <w:r w:rsidR="003B29B5" w:rsidRPr="00B756BA">
        <w:rPr>
          <w:rFonts w:ascii="Times New Roman" w:eastAsia="Times New Roman" w:hAnsi="Times New Roman" w:cs="Times New Roman"/>
          <w:sz w:val="24"/>
          <w:szCs w:val="24"/>
        </w:rPr>
        <w:t xml:space="preserve">which allows </w:t>
      </w:r>
      <w:r w:rsidR="0031074D">
        <w:rPr>
          <w:rFonts w:ascii="Times New Roman" w:eastAsia="Times New Roman" w:hAnsi="Times New Roman" w:cs="Times New Roman"/>
          <w:sz w:val="24"/>
          <w:szCs w:val="24"/>
        </w:rPr>
        <w:t xml:space="preserve">it </w:t>
      </w:r>
      <w:r w:rsidR="003B29B5" w:rsidRPr="00B756BA">
        <w:rPr>
          <w:rFonts w:ascii="Times New Roman" w:eastAsia="Times New Roman" w:hAnsi="Times New Roman" w:cs="Times New Roman"/>
          <w:sz w:val="24"/>
          <w:szCs w:val="24"/>
        </w:rPr>
        <w:t xml:space="preserve">to </w:t>
      </w:r>
      <w:r w:rsidR="0031074D">
        <w:rPr>
          <w:rFonts w:ascii="Times New Roman" w:eastAsia="Times New Roman" w:hAnsi="Times New Roman" w:cs="Times New Roman"/>
          <w:sz w:val="24"/>
          <w:szCs w:val="24"/>
        </w:rPr>
        <w:t xml:space="preserve">turn HTML/CSS/TypeScript components to </w:t>
      </w:r>
      <w:r w:rsidR="003B29B5" w:rsidRPr="00B756BA">
        <w:rPr>
          <w:rFonts w:ascii="Times New Roman" w:eastAsia="Times New Roman" w:hAnsi="Times New Roman" w:cs="Times New Roman"/>
          <w:sz w:val="24"/>
          <w:szCs w:val="24"/>
        </w:rPr>
        <w:t xml:space="preserve">run on mobile and desktop devices and uses </w:t>
      </w:r>
      <w:r w:rsidR="0031074D">
        <w:rPr>
          <w:rFonts w:ascii="Times New Roman" w:eastAsia="Times New Roman" w:hAnsi="Times New Roman" w:cs="Times New Roman"/>
          <w:sz w:val="24"/>
          <w:szCs w:val="24"/>
        </w:rPr>
        <w:t>APIs</w:t>
      </w:r>
      <w:r w:rsidR="003B29B5" w:rsidRPr="00B756BA">
        <w:rPr>
          <w:rFonts w:ascii="Times New Roman" w:eastAsia="Times New Roman" w:hAnsi="Times New Roman" w:cs="Times New Roman"/>
          <w:sz w:val="24"/>
          <w:szCs w:val="24"/>
        </w:rPr>
        <w:t xml:space="preserve"> to access native functionality. </w:t>
      </w:r>
      <w:r w:rsidR="00773870">
        <w:rPr>
          <w:rFonts w:ascii="Times New Roman" w:eastAsia="Times New Roman" w:hAnsi="Times New Roman" w:cs="Times New Roman"/>
          <w:sz w:val="24"/>
          <w:szCs w:val="24"/>
        </w:rPr>
        <w:t>It caters to both Android and IOS devices</w:t>
      </w:r>
    </w:p>
    <w:p w14:paraId="4C6F5845" w14:textId="43EA1CB5" w:rsidR="004822B9" w:rsidRPr="003257D4" w:rsidRDefault="004822B9" w:rsidP="006426B1">
      <w:pPr>
        <w:spacing w:after="240" w:line="360" w:lineRule="auto"/>
        <w:rPr>
          <w:rFonts w:ascii="Times New Roman" w:eastAsia="Times New Roman" w:hAnsi="Times New Roman" w:cs="Times New Roman"/>
          <w:b/>
          <w:bCs/>
          <w:sz w:val="24"/>
          <w:szCs w:val="24"/>
        </w:rPr>
      </w:pPr>
      <w:r w:rsidRPr="003257D4">
        <w:rPr>
          <w:rFonts w:ascii="Times New Roman" w:eastAsia="Times New Roman" w:hAnsi="Times New Roman" w:cs="Times New Roman"/>
          <w:b/>
          <w:bCs/>
          <w:sz w:val="24"/>
          <w:szCs w:val="24"/>
        </w:rPr>
        <w:t>3.1.2 Angular</w:t>
      </w:r>
      <w:r w:rsidR="00592E5F" w:rsidRPr="003257D4">
        <w:rPr>
          <w:rFonts w:ascii="Times New Roman" w:eastAsia="Times New Roman" w:hAnsi="Times New Roman" w:cs="Times New Roman"/>
          <w:b/>
          <w:bCs/>
          <w:sz w:val="24"/>
          <w:szCs w:val="24"/>
        </w:rPr>
        <w:t xml:space="preserve"> 8</w:t>
      </w:r>
    </w:p>
    <w:p w14:paraId="669A2E26" w14:textId="38CC6F82" w:rsidR="004822B9" w:rsidRPr="00B756BA" w:rsidRDefault="004822B9" w:rsidP="006426B1">
      <w:pPr>
        <w:spacing w:after="240" w:line="360" w:lineRule="auto"/>
        <w:rPr>
          <w:rFonts w:ascii="Times New Roman" w:eastAsia="Times New Roman" w:hAnsi="Times New Roman" w:cs="Times New Roman"/>
          <w:sz w:val="24"/>
          <w:szCs w:val="24"/>
        </w:rPr>
      </w:pPr>
      <w:r w:rsidRPr="00B756BA">
        <w:rPr>
          <w:rFonts w:ascii="Times New Roman" w:eastAsia="Times New Roman" w:hAnsi="Times New Roman" w:cs="Times New Roman"/>
          <w:sz w:val="24"/>
          <w:szCs w:val="24"/>
        </w:rPr>
        <w:tab/>
        <w:t xml:space="preserve">Angular is a structural framework for dynamic web apps. Allows the user to extend HTML’s syntax to express your application’s components clearly and succinctly and let the user use HTML as the template language. AngularJS eliminates much of the code you would otherwise have </w:t>
      </w:r>
      <w:r w:rsidR="00F87150" w:rsidRPr="00B756BA">
        <w:rPr>
          <w:rFonts w:ascii="Times New Roman" w:eastAsia="Times New Roman" w:hAnsi="Times New Roman" w:cs="Times New Roman"/>
          <w:sz w:val="24"/>
          <w:szCs w:val="24"/>
        </w:rPr>
        <w:t>to write using AngularJS’s data binding and dependency.</w:t>
      </w:r>
    </w:p>
    <w:p w14:paraId="453B3653" w14:textId="18905F8C" w:rsidR="00F87150" w:rsidRPr="003257D4" w:rsidRDefault="00F87150" w:rsidP="006426B1">
      <w:pPr>
        <w:spacing w:after="240" w:line="360" w:lineRule="auto"/>
        <w:rPr>
          <w:rFonts w:ascii="Times New Roman" w:eastAsia="Times New Roman" w:hAnsi="Times New Roman" w:cs="Times New Roman"/>
          <w:b/>
          <w:bCs/>
          <w:sz w:val="24"/>
          <w:szCs w:val="24"/>
        </w:rPr>
      </w:pPr>
      <w:r w:rsidRPr="003257D4">
        <w:rPr>
          <w:rFonts w:ascii="Times New Roman" w:eastAsia="Times New Roman" w:hAnsi="Times New Roman" w:cs="Times New Roman"/>
          <w:b/>
          <w:bCs/>
          <w:sz w:val="24"/>
          <w:szCs w:val="24"/>
        </w:rPr>
        <w:t>3.1.</w:t>
      </w:r>
      <w:r w:rsidR="00554536">
        <w:rPr>
          <w:rFonts w:ascii="Times New Roman" w:eastAsia="Times New Roman" w:hAnsi="Times New Roman" w:cs="Times New Roman"/>
          <w:b/>
          <w:bCs/>
          <w:sz w:val="24"/>
          <w:szCs w:val="24"/>
        </w:rPr>
        <w:t>3</w:t>
      </w:r>
      <w:r w:rsidRPr="003257D4">
        <w:rPr>
          <w:rFonts w:ascii="Times New Roman" w:eastAsia="Times New Roman" w:hAnsi="Times New Roman" w:cs="Times New Roman"/>
          <w:b/>
          <w:bCs/>
          <w:sz w:val="24"/>
          <w:szCs w:val="24"/>
        </w:rPr>
        <w:t xml:space="preserve"> </w:t>
      </w:r>
      <w:r w:rsidR="00106A76" w:rsidRPr="003257D4">
        <w:rPr>
          <w:rFonts w:ascii="Times New Roman" w:eastAsia="Times New Roman" w:hAnsi="Times New Roman" w:cs="Times New Roman"/>
          <w:b/>
          <w:bCs/>
          <w:sz w:val="24"/>
          <w:szCs w:val="24"/>
        </w:rPr>
        <w:t>Google Maps</w:t>
      </w:r>
      <w:r w:rsidR="0049721A" w:rsidRPr="003257D4">
        <w:rPr>
          <w:rFonts w:ascii="Times New Roman" w:eastAsia="Times New Roman" w:hAnsi="Times New Roman" w:cs="Times New Roman"/>
          <w:b/>
          <w:bCs/>
          <w:sz w:val="24"/>
          <w:szCs w:val="24"/>
        </w:rPr>
        <w:t xml:space="preserve"> API</w:t>
      </w:r>
    </w:p>
    <w:p w14:paraId="11C47F3D" w14:textId="3BCB2004" w:rsidR="002D7630" w:rsidRPr="00B756BA" w:rsidRDefault="00F87150" w:rsidP="006426B1">
      <w:pPr>
        <w:spacing w:after="240" w:line="360" w:lineRule="auto"/>
        <w:rPr>
          <w:rFonts w:ascii="Times New Roman" w:eastAsia="Times New Roman" w:hAnsi="Times New Roman" w:cs="Times New Roman"/>
          <w:sz w:val="24"/>
          <w:szCs w:val="24"/>
        </w:rPr>
      </w:pPr>
      <w:r w:rsidRPr="00B756BA">
        <w:rPr>
          <w:rFonts w:ascii="Times New Roman" w:eastAsia="Times New Roman" w:hAnsi="Times New Roman" w:cs="Times New Roman"/>
          <w:sz w:val="24"/>
          <w:szCs w:val="24"/>
        </w:rPr>
        <w:tab/>
        <w:t xml:space="preserve">A </w:t>
      </w:r>
      <w:r w:rsidR="0049721A" w:rsidRPr="00B756BA">
        <w:rPr>
          <w:rFonts w:ascii="Times New Roman" w:eastAsia="Times New Roman" w:hAnsi="Times New Roman" w:cs="Times New Roman"/>
          <w:sz w:val="24"/>
          <w:szCs w:val="24"/>
        </w:rPr>
        <w:t>JavaScript</w:t>
      </w:r>
      <w:r w:rsidRPr="00B756BA">
        <w:rPr>
          <w:rFonts w:ascii="Times New Roman" w:eastAsia="Times New Roman" w:hAnsi="Times New Roman" w:cs="Times New Roman"/>
          <w:sz w:val="24"/>
          <w:szCs w:val="24"/>
        </w:rPr>
        <w:t xml:space="preserve"> library that allows you to</w:t>
      </w:r>
      <w:r w:rsidR="0049721A">
        <w:rPr>
          <w:rFonts w:ascii="Times New Roman" w:eastAsia="Times New Roman" w:hAnsi="Times New Roman" w:cs="Times New Roman"/>
          <w:sz w:val="24"/>
          <w:szCs w:val="24"/>
        </w:rPr>
        <w:t xml:space="preserve"> </w:t>
      </w:r>
      <w:r w:rsidR="00F33BE3">
        <w:rPr>
          <w:rFonts w:ascii="Times New Roman" w:eastAsia="Times New Roman" w:hAnsi="Times New Roman" w:cs="Times New Roman"/>
          <w:sz w:val="24"/>
          <w:szCs w:val="24"/>
        </w:rPr>
        <w:t>display different parts of the world</w:t>
      </w:r>
      <w:r w:rsidR="0049721A">
        <w:rPr>
          <w:rFonts w:ascii="Times New Roman" w:eastAsia="Times New Roman" w:hAnsi="Times New Roman" w:cs="Times New Roman"/>
          <w:sz w:val="24"/>
          <w:szCs w:val="24"/>
        </w:rPr>
        <w:t xml:space="preserve">, track a path on the map and </w:t>
      </w:r>
      <w:r w:rsidR="005D750C">
        <w:rPr>
          <w:rFonts w:ascii="Times New Roman" w:eastAsia="Times New Roman" w:hAnsi="Times New Roman" w:cs="Times New Roman"/>
          <w:sz w:val="24"/>
          <w:szCs w:val="24"/>
        </w:rPr>
        <w:t>insert</w:t>
      </w:r>
      <w:r w:rsidR="0049721A">
        <w:rPr>
          <w:rFonts w:ascii="Times New Roman" w:eastAsia="Times New Roman" w:hAnsi="Times New Roman" w:cs="Times New Roman"/>
          <w:sz w:val="24"/>
          <w:szCs w:val="24"/>
        </w:rPr>
        <w:t xml:space="preserve"> on an HT</w:t>
      </w:r>
      <w:r w:rsidRPr="00B756BA">
        <w:rPr>
          <w:rFonts w:ascii="Times New Roman" w:eastAsia="Times New Roman" w:hAnsi="Times New Roman" w:cs="Times New Roman"/>
          <w:sz w:val="24"/>
          <w:szCs w:val="24"/>
        </w:rPr>
        <w:t>ML</w:t>
      </w:r>
      <w:r w:rsidR="00BE0D60" w:rsidRPr="00B756BA">
        <w:rPr>
          <w:rFonts w:ascii="Times New Roman" w:eastAsia="Times New Roman" w:hAnsi="Times New Roman" w:cs="Times New Roman"/>
          <w:sz w:val="24"/>
          <w:szCs w:val="24"/>
        </w:rPr>
        <w:t>’s</w:t>
      </w:r>
      <w:r w:rsidR="00373A6B">
        <w:rPr>
          <w:rFonts w:ascii="Times New Roman" w:eastAsia="Times New Roman" w:hAnsi="Times New Roman" w:cs="Times New Roman"/>
          <w:sz w:val="24"/>
          <w:szCs w:val="24"/>
        </w:rPr>
        <w:t xml:space="preserve"> </w:t>
      </w:r>
      <w:r w:rsidRPr="00B756BA">
        <w:rPr>
          <w:rFonts w:ascii="Times New Roman" w:eastAsia="Times New Roman" w:hAnsi="Times New Roman" w:cs="Times New Roman"/>
          <w:sz w:val="24"/>
          <w:szCs w:val="24"/>
        </w:rPr>
        <w:t>element.</w:t>
      </w:r>
      <w:ins w:id="0" w:author="nca" w:date="2017-05-07T05:43:00Z">
        <w:r w:rsidR="00777C20" w:rsidRPr="00B756BA">
          <w:rPr>
            <w:rFonts w:ascii="Times New Roman" w:eastAsia="Times New Roman" w:hAnsi="Times New Roman" w:cs="Times New Roman"/>
            <w:sz w:val="24"/>
            <w:szCs w:val="24"/>
          </w:rPr>
          <w:t xml:space="preserve"> </w:t>
        </w:r>
      </w:ins>
      <w:r w:rsidR="00213EF1">
        <w:rPr>
          <w:rFonts w:ascii="Times New Roman" w:eastAsia="Times New Roman" w:hAnsi="Times New Roman" w:cs="Times New Roman"/>
          <w:sz w:val="24"/>
          <w:szCs w:val="24"/>
        </w:rPr>
        <w:t xml:space="preserve"> </w:t>
      </w:r>
      <w:r w:rsidR="00BE0D60" w:rsidRPr="00B756BA">
        <w:rPr>
          <w:rFonts w:ascii="Times New Roman" w:eastAsia="Times New Roman" w:hAnsi="Times New Roman" w:cs="Times New Roman"/>
          <w:sz w:val="24"/>
          <w:szCs w:val="24"/>
        </w:rPr>
        <w:t xml:space="preserve">It provides </w:t>
      </w:r>
      <w:r w:rsidR="00213EF1">
        <w:rPr>
          <w:rFonts w:ascii="Times New Roman" w:eastAsia="Times New Roman" w:hAnsi="Times New Roman" w:cs="Times New Roman"/>
          <w:sz w:val="24"/>
          <w:szCs w:val="24"/>
        </w:rPr>
        <w:t xml:space="preserve">GPS coordinates which is used to track a user’s data. </w:t>
      </w:r>
    </w:p>
    <w:p w14:paraId="3A5211B7" w14:textId="3895EBAC" w:rsidR="006E6086" w:rsidRPr="003257D4" w:rsidRDefault="006E6086" w:rsidP="006426B1">
      <w:pPr>
        <w:spacing w:after="240" w:line="360" w:lineRule="auto"/>
        <w:rPr>
          <w:rFonts w:ascii="Times New Roman" w:eastAsia="Times New Roman" w:hAnsi="Times New Roman" w:cs="Times New Roman"/>
          <w:b/>
          <w:bCs/>
          <w:sz w:val="24"/>
          <w:szCs w:val="24"/>
        </w:rPr>
      </w:pPr>
      <w:r w:rsidRPr="003257D4">
        <w:rPr>
          <w:rFonts w:ascii="Times New Roman" w:eastAsia="Times New Roman" w:hAnsi="Times New Roman" w:cs="Times New Roman"/>
          <w:b/>
          <w:bCs/>
          <w:sz w:val="24"/>
          <w:szCs w:val="24"/>
        </w:rPr>
        <w:t>3.1.</w:t>
      </w:r>
      <w:r w:rsidR="00554536">
        <w:rPr>
          <w:rFonts w:ascii="Times New Roman" w:eastAsia="Times New Roman" w:hAnsi="Times New Roman" w:cs="Times New Roman"/>
          <w:b/>
          <w:bCs/>
          <w:sz w:val="24"/>
          <w:szCs w:val="24"/>
        </w:rPr>
        <w:t>4</w:t>
      </w:r>
      <w:r w:rsidRPr="003257D4">
        <w:rPr>
          <w:rFonts w:ascii="Times New Roman" w:eastAsia="Times New Roman" w:hAnsi="Times New Roman" w:cs="Times New Roman"/>
          <w:b/>
          <w:bCs/>
          <w:sz w:val="24"/>
          <w:szCs w:val="24"/>
        </w:rPr>
        <w:t xml:space="preserve"> </w:t>
      </w:r>
      <w:r w:rsidR="00213EF1" w:rsidRPr="003257D4">
        <w:rPr>
          <w:rFonts w:ascii="Times New Roman" w:eastAsia="Times New Roman" w:hAnsi="Times New Roman" w:cs="Times New Roman"/>
          <w:b/>
          <w:bCs/>
          <w:sz w:val="24"/>
          <w:szCs w:val="24"/>
        </w:rPr>
        <w:t>Firebase</w:t>
      </w:r>
    </w:p>
    <w:p w14:paraId="35BFF750" w14:textId="10B6AB1E" w:rsidR="002A6CD1" w:rsidRDefault="006E6086" w:rsidP="00DC5772">
      <w:pPr>
        <w:autoSpaceDE w:val="0"/>
        <w:autoSpaceDN w:val="0"/>
        <w:adjustRightInd w:val="0"/>
        <w:spacing w:after="0" w:line="360" w:lineRule="auto"/>
        <w:rPr>
          <w:rFonts w:ascii="Times New Roman" w:hAnsi="Times New Roman" w:cs="Times New Roman"/>
          <w:sz w:val="24"/>
          <w:szCs w:val="24"/>
        </w:rPr>
      </w:pPr>
      <w:r w:rsidRPr="00B756BA">
        <w:rPr>
          <w:rFonts w:ascii="Times New Roman" w:eastAsia="Times New Roman" w:hAnsi="Times New Roman" w:cs="Times New Roman"/>
          <w:sz w:val="24"/>
          <w:szCs w:val="24"/>
        </w:rPr>
        <w:tab/>
      </w:r>
      <w:r w:rsidR="00213EF1" w:rsidRPr="00213EF1">
        <w:rPr>
          <w:rFonts w:ascii="Times New Roman" w:hAnsi="Times New Roman" w:cs="Times New Roman"/>
          <w:sz w:val="24"/>
          <w:szCs w:val="24"/>
        </w:rPr>
        <w:t>Firebase is a Backend-as-a-Service</w:t>
      </w:r>
      <w:r w:rsidR="00402991">
        <w:rPr>
          <w:rFonts w:ascii="Times New Roman" w:hAnsi="Times New Roman" w:cs="Times New Roman"/>
          <w:sz w:val="24"/>
          <w:szCs w:val="24"/>
        </w:rPr>
        <w:t>,</w:t>
      </w:r>
      <w:r w:rsidR="00213EF1" w:rsidRPr="00213EF1">
        <w:rPr>
          <w:rFonts w:ascii="Times New Roman" w:hAnsi="Times New Roman" w:cs="Times New Roman"/>
          <w:sz w:val="24"/>
          <w:szCs w:val="24"/>
        </w:rPr>
        <w:t xml:space="preserve"> </w:t>
      </w:r>
      <w:r w:rsidR="00213EF1">
        <w:rPr>
          <w:rFonts w:ascii="Times New Roman" w:hAnsi="Times New Roman" w:cs="Times New Roman"/>
          <w:sz w:val="24"/>
          <w:szCs w:val="24"/>
        </w:rPr>
        <w:t>tha</w:t>
      </w:r>
      <w:r w:rsidR="00213EF1" w:rsidRPr="00213EF1">
        <w:rPr>
          <w:rFonts w:ascii="Times New Roman" w:hAnsi="Times New Roman" w:cs="Times New Roman"/>
          <w:sz w:val="24"/>
          <w:szCs w:val="24"/>
        </w:rPr>
        <w:t>t provides</w:t>
      </w:r>
      <w:r w:rsidR="00213EF1">
        <w:rPr>
          <w:rFonts w:ascii="Times New Roman" w:hAnsi="Times New Roman" w:cs="Times New Roman"/>
          <w:sz w:val="24"/>
          <w:szCs w:val="24"/>
        </w:rPr>
        <w:t xml:space="preserve"> </w:t>
      </w:r>
      <w:r w:rsidR="00213EF1" w:rsidRPr="00213EF1">
        <w:rPr>
          <w:rFonts w:ascii="Times New Roman" w:hAnsi="Times New Roman" w:cs="Times New Roman"/>
          <w:sz w:val="24"/>
          <w:szCs w:val="24"/>
        </w:rPr>
        <w:t>tools and services</w:t>
      </w:r>
      <w:r w:rsidR="001D7AE1">
        <w:rPr>
          <w:rFonts w:ascii="Times New Roman" w:hAnsi="Times New Roman" w:cs="Times New Roman"/>
          <w:sz w:val="24"/>
          <w:szCs w:val="24"/>
        </w:rPr>
        <w:t xml:space="preserve"> and stores data on their servers</w:t>
      </w:r>
      <w:r w:rsidR="00213EF1" w:rsidRPr="00213EF1">
        <w:rPr>
          <w:rFonts w:ascii="Times New Roman" w:hAnsi="Times New Roman" w:cs="Times New Roman"/>
          <w:sz w:val="24"/>
          <w:szCs w:val="24"/>
        </w:rPr>
        <w:t xml:space="preserve">. </w:t>
      </w:r>
      <w:r w:rsidR="00E440E8">
        <w:rPr>
          <w:rFonts w:ascii="Times New Roman" w:hAnsi="Times New Roman" w:cs="Times New Roman"/>
          <w:sz w:val="24"/>
          <w:szCs w:val="24"/>
        </w:rPr>
        <w:t>It’s</w:t>
      </w:r>
      <w:r w:rsidR="00213EF1" w:rsidRPr="00213EF1">
        <w:rPr>
          <w:rFonts w:ascii="Times New Roman" w:hAnsi="Times New Roman" w:cs="Times New Roman"/>
          <w:sz w:val="24"/>
          <w:szCs w:val="24"/>
        </w:rPr>
        <w:t xml:space="preserve"> as a NoSQL database which stores data in JSON</w:t>
      </w:r>
      <w:r w:rsidR="002033F0">
        <w:rPr>
          <w:rFonts w:ascii="Times New Roman" w:hAnsi="Times New Roman" w:cs="Times New Roman"/>
          <w:sz w:val="24"/>
          <w:szCs w:val="24"/>
        </w:rPr>
        <w:t xml:space="preserve"> form</w:t>
      </w:r>
      <w:r w:rsidRPr="00B756BA">
        <w:rPr>
          <w:rFonts w:ascii="Times New Roman" w:hAnsi="Times New Roman" w:cs="Times New Roman"/>
          <w:sz w:val="24"/>
          <w:szCs w:val="24"/>
        </w:rPr>
        <w:t>.</w:t>
      </w:r>
      <w:r w:rsidR="00DC5772">
        <w:rPr>
          <w:rFonts w:ascii="Times New Roman" w:hAnsi="Times New Roman" w:cs="Times New Roman"/>
          <w:sz w:val="24"/>
          <w:szCs w:val="24"/>
        </w:rPr>
        <w:t xml:space="preserve"> With the clouds services and </w:t>
      </w:r>
      <w:r w:rsidR="00B261CC">
        <w:rPr>
          <w:rFonts w:ascii="Times New Roman" w:hAnsi="Times New Roman" w:cs="Times New Roman"/>
          <w:sz w:val="24"/>
          <w:szCs w:val="24"/>
        </w:rPr>
        <w:t>data,</w:t>
      </w:r>
      <w:r w:rsidR="00DC5772">
        <w:rPr>
          <w:rFonts w:ascii="Times New Roman" w:hAnsi="Times New Roman" w:cs="Times New Roman"/>
          <w:sz w:val="24"/>
          <w:szCs w:val="24"/>
        </w:rPr>
        <w:t xml:space="preserve"> it enables the developer in </w:t>
      </w:r>
      <w:r w:rsidRPr="00B756BA">
        <w:rPr>
          <w:rFonts w:ascii="Times New Roman" w:hAnsi="Times New Roman" w:cs="Times New Roman"/>
          <w:sz w:val="24"/>
          <w:szCs w:val="24"/>
        </w:rPr>
        <w:t xml:space="preserve">creating, retrieving, </w:t>
      </w:r>
      <w:proofErr w:type="gramStart"/>
      <w:r w:rsidR="00EB321C" w:rsidRPr="00B756BA">
        <w:rPr>
          <w:rFonts w:ascii="Times New Roman" w:hAnsi="Times New Roman" w:cs="Times New Roman"/>
          <w:sz w:val="24"/>
          <w:szCs w:val="24"/>
        </w:rPr>
        <w:t>updating</w:t>
      </w:r>
      <w:proofErr w:type="gramEnd"/>
      <w:r w:rsidR="00EB321C" w:rsidRPr="00B756BA">
        <w:rPr>
          <w:rFonts w:ascii="Times New Roman" w:hAnsi="Times New Roman" w:cs="Times New Roman"/>
          <w:sz w:val="24"/>
          <w:szCs w:val="24"/>
        </w:rPr>
        <w:t xml:space="preserve"> and deleting data from the database.</w:t>
      </w:r>
    </w:p>
    <w:p w14:paraId="0B30C495" w14:textId="68F2420C" w:rsidR="00213EF1" w:rsidRDefault="00213EF1" w:rsidP="003C3A10">
      <w:pPr>
        <w:autoSpaceDE w:val="0"/>
        <w:autoSpaceDN w:val="0"/>
        <w:adjustRightInd w:val="0"/>
        <w:spacing w:after="0" w:line="360" w:lineRule="auto"/>
        <w:ind w:firstLine="720"/>
        <w:rPr>
          <w:rFonts w:ascii="Times New Roman" w:hAnsi="Times New Roman" w:cs="Times New Roman"/>
          <w:sz w:val="24"/>
          <w:szCs w:val="24"/>
        </w:rPr>
      </w:pPr>
    </w:p>
    <w:p w14:paraId="30DCAFDC" w14:textId="3C301A6E" w:rsidR="00213EF1" w:rsidRDefault="00213EF1" w:rsidP="003C3A10">
      <w:pPr>
        <w:autoSpaceDE w:val="0"/>
        <w:autoSpaceDN w:val="0"/>
        <w:adjustRightInd w:val="0"/>
        <w:spacing w:after="0" w:line="360" w:lineRule="auto"/>
        <w:ind w:firstLine="720"/>
        <w:rPr>
          <w:rFonts w:ascii="Times New Roman" w:hAnsi="Times New Roman" w:cs="Times New Roman"/>
          <w:sz w:val="24"/>
          <w:szCs w:val="24"/>
        </w:rPr>
      </w:pPr>
    </w:p>
    <w:p w14:paraId="1C72C75A" w14:textId="78C0F986" w:rsidR="00210516" w:rsidRDefault="00210516" w:rsidP="003C3A10">
      <w:pPr>
        <w:autoSpaceDE w:val="0"/>
        <w:autoSpaceDN w:val="0"/>
        <w:adjustRightInd w:val="0"/>
        <w:spacing w:after="0" w:line="360" w:lineRule="auto"/>
        <w:ind w:firstLine="720"/>
        <w:rPr>
          <w:rFonts w:ascii="Times New Roman" w:hAnsi="Times New Roman" w:cs="Times New Roman"/>
          <w:sz w:val="24"/>
          <w:szCs w:val="24"/>
        </w:rPr>
      </w:pPr>
    </w:p>
    <w:p w14:paraId="1E31719C" w14:textId="69E01EBF" w:rsidR="00C36B09" w:rsidRDefault="00C36B09" w:rsidP="003C3A10">
      <w:pPr>
        <w:autoSpaceDE w:val="0"/>
        <w:autoSpaceDN w:val="0"/>
        <w:adjustRightInd w:val="0"/>
        <w:spacing w:after="0" w:line="360" w:lineRule="auto"/>
        <w:ind w:firstLine="720"/>
        <w:rPr>
          <w:rFonts w:ascii="Times New Roman" w:hAnsi="Times New Roman" w:cs="Times New Roman"/>
          <w:sz w:val="24"/>
          <w:szCs w:val="24"/>
        </w:rPr>
      </w:pPr>
    </w:p>
    <w:p w14:paraId="1B3E302E" w14:textId="6192920D" w:rsidR="00C36B09" w:rsidRDefault="00C36B09" w:rsidP="003257D4">
      <w:pPr>
        <w:autoSpaceDE w:val="0"/>
        <w:autoSpaceDN w:val="0"/>
        <w:adjustRightInd w:val="0"/>
        <w:spacing w:after="0" w:line="360" w:lineRule="auto"/>
        <w:rPr>
          <w:rFonts w:ascii="Times New Roman" w:hAnsi="Times New Roman" w:cs="Times New Roman"/>
          <w:sz w:val="24"/>
          <w:szCs w:val="24"/>
        </w:rPr>
      </w:pPr>
    </w:p>
    <w:p w14:paraId="4EF9EFD0" w14:textId="77777777" w:rsidR="00397113" w:rsidRPr="00B756BA" w:rsidRDefault="00397113" w:rsidP="003C3A10">
      <w:pPr>
        <w:autoSpaceDE w:val="0"/>
        <w:autoSpaceDN w:val="0"/>
        <w:adjustRightInd w:val="0"/>
        <w:spacing w:after="0" w:line="360" w:lineRule="auto"/>
        <w:ind w:firstLine="720"/>
        <w:rPr>
          <w:ins w:id="1" w:author="nca" w:date="2017-05-07T05:44:00Z"/>
          <w:rFonts w:ascii="Times New Roman" w:hAnsi="Times New Roman" w:cs="Times New Roman"/>
          <w:sz w:val="24"/>
          <w:szCs w:val="24"/>
        </w:rPr>
      </w:pPr>
    </w:p>
    <w:p w14:paraId="207F804C" w14:textId="77777777" w:rsidR="002A0098" w:rsidRPr="00B756BA" w:rsidRDefault="002A0098" w:rsidP="006426B1">
      <w:pPr>
        <w:spacing w:after="240" w:line="360" w:lineRule="auto"/>
        <w:rPr>
          <w:rFonts w:ascii="Times New Roman" w:eastAsia="Times New Roman" w:hAnsi="Times New Roman" w:cs="Times New Roman"/>
          <w:b/>
          <w:sz w:val="24"/>
          <w:szCs w:val="24"/>
        </w:rPr>
      </w:pPr>
      <w:r w:rsidRPr="00B756BA">
        <w:rPr>
          <w:rFonts w:ascii="Times New Roman" w:eastAsia="Times New Roman" w:hAnsi="Times New Roman" w:cs="Times New Roman"/>
          <w:b/>
          <w:sz w:val="24"/>
          <w:szCs w:val="24"/>
        </w:rPr>
        <w:t>3.2 Design</w:t>
      </w:r>
      <w:r w:rsidR="007423C0" w:rsidRPr="00B756BA">
        <w:rPr>
          <w:rFonts w:ascii="Times New Roman" w:eastAsia="Times New Roman" w:hAnsi="Times New Roman" w:cs="Times New Roman"/>
          <w:b/>
          <w:sz w:val="24"/>
          <w:szCs w:val="24"/>
        </w:rPr>
        <w:t xml:space="preserve"> and Implementation</w:t>
      </w:r>
    </w:p>
    <w:p w14:paraId="5669A672" w14:textId="621B96E5" w:rsidR="00F43642" w:rsidRPr="00B756BA" w:rsidRDefault="00F43642" w:rsidP="006426B1">
      <w:pPr>
        <w:spacing w:line="360" w:lineRule="auto"/>
        <w:ind w:firstLine="720"/>
        <w:rPr>
          <w:rFonts w:ascii="Times New Roman" w:eastAsia="Times New Roman" w:hAnsi="Times New Roman" w:cs="Times New Roman"/>
          <w:sz w:val="24"/>
          <w:szCs w:val="24"/>
        </w:rPr>
      </w:pPr>
      <w:r w:rsidRPr="00B756BA">
        <w:rPr>
          <w:rFonts w:ascii="Times New Roman" w:eastAsia="Times New Roman" w:hAnsi="Times New Roman" w:cs="Times New Roman"/>
          <w:sz w:val="24"/>
          <w:szCs w:val="24"/>
        </w:rPr>
        <w:t xml:space="preserve">The application </w:t>
      </w:r>
      <w:r w:rsidR="00D9396F">
        <w:rPr>
          <w:rFonts w:ascii="Times New Roman" w:eastAsia="Times New Roman" w:hAnsi="Times New Roman" w:cs="Times New Roman"/>
          <w:sz w:val="24"/>
          <w:szCs w:val="24"/>
        </w:rPr>
        <w:t>is</w:t>
      </w:r>
      <w:r w:rsidRPr="00B756BA">
        <w:rPr>
          <w:rFonts w:ascii="Times New Roman" w:eastAsia="Times New Roman" w:hAnsi="Times New Roman" w:cs="Times New Roman"/>
          <w:sz w:val="24"/>
          <w:szCs w:val="24"/>
        </w:rPr>
        <w:t xml:space="preserve"> developed using Ionic framework</w:t>
      </w:r>
      <w:r w:rsidR="00D9396F">
        <w:rPr>
          <w:rFonts w:ascii="Times New Roman" w:eastAsia="Times New Roman" w:hAnsi="Times New Roman" w:cs="Times New Roman"/>
          <w:sz w:val="24"/>
          <w:szCs w:val="24"/>
        </w:rPr>
        <w:t xml:space="preserve">. </w:t>
      </w:r>
      <w:r w:rsidRPr="00B756BA">
        <w:rPr>
          <w:rFonts w:ascii="Times New Roman" w:eastAsia="Times New Roman" w:hAnsi="Times New Roman" w:cs="Times New Roman"/>
          <w:sz w:val="24"/>
          <w:szCs w:val="24"/>
        </w:rPr>
        <w:t xml:space="preserve">The development and testing </w:t>
      </w:r>
      <w:r w:rsidR="00E05D2F">
        <w:rPr>
          <w:rFonts w:ascii="Times New Roman" w:eastAsia="Times New Roman" w:hAnsi="Times New Roman" w:cs="Times New Roman"/>
          <w:sz w:val="24"/>
          <w:szCs w:val="24"/>
        </w:rPr>
        <w:t>are</w:t>
      </w:r>
      <w:r w:rsidRPr="00B756BA">
        <w:rPr>
          <w:rFonts w:ascii="Times New Roman" w:eastAsia="Times New Roman" w:hAnsi="Times New Roman" w:cs="Times New Roman"/>
          <w:sz w:val="24"/>
          <w:szCs w:val="24"/>
        </w:rPr>
        <w:t xml:space="preserve"> conducted on a </w:t>
      </w:r>
      <w:r w:rsidR="00D23EE2">
        <w:rPr>
          <w:rFonts w:ascii="Times New Roman" w:eastAsia="Times New Roman" w:hAnsi="Times New Roman" w:cs="Times New Roman"/>
          <w:sz w:val="24"/>
          <w:szCs w:val="24"/>
        </w:rPr>
        <w:t>computer</w:t>
      </w:r>
      <w:r w:rsidRPr="00B756BA">
        <w:rPr>
          <w:rFonts w:ascii="Times New Roman" w:eastAsia="Times New Roman" w:hAnsi="Times New Roman" w:cs="Times New Roman"/>
          <w:sz w:val="24"/>
          <w:szCs w:val="24"/>
        </w:rPr>
        <w:t xml:space="preserve"> with </w:t>
      </w:r>
      <w:r w:rsidR="00D23EE2">
        <w:rPr>
          <w:rFonts w:ascii="Times New Roman" w:eastAsia="Times New Roman" w:hAnsi="Times New Roman" w:cs="Times New Roman"/>
          <w:sz w:val="24"/>
          <w:szCs w:val="24"/>
        </w:rPr>
        <w:t>Intel Pentium</w:t>
      </w:r>
      <w:r w:rsidR="00266E06">
        <w:rPr>
          <w:rFonts w:ascii="Times New Roman" w:eastAsia="Times New Roman" w:hAnsi="Times New Roman" w:cs="Times New Roman"/>
          <w:sz w:val="24"/>
          <w:szCs w:val="24"/>
        </w:rPr>
        <w:t xml:space="preserve"> G4560</w:t>
      </w:r>
      <w:r w:rsidR="009D7E3C" w:rsidRPr="00B756BA">
        <w:rPr>
          <w:rFonts w:ascii="Times New Roman" w:eastAsia="Times New Roman" w:hAnsi="Times New Roman" w:cs="Times New Roman"/>
          <w:sz w:val="24"/>
          <w:szCs w:val="24"/>
        </w:rPr>
        <w:t xml:space="preserve"> processor and 4GB RAM. T</w:t>
      </w:r>
      <w:r w:rsidRPr="00B756BA">
        <w:rPr>
          <w:rFonts w:ascii="Times New Roman" w:eastAsia="Times New Roman" w:hAnsi="Times New Roman" w:cs="Times New Roman"/>
          <w:sz w:val="24"/>
          <w:szCs w:val="24"/>
        </w:rPr>
        <w:t xml:space="preserve">he </w:t>
      </w:r>
      <w:r w:rsidR="009D7E3C" w:rsidRPr="00B756BA">
        <w:rPr>
          <w:rFonts w:ascii="Times New Roman" w:eastAsia="Times New Roman" w:hAnsi="Times New Roman" w:cs="Times New Roman"/>
          <w:sz w:val="24"/>
          <w:szCs w:val="24"/>
        </w:rPr>
        <w:t xml:space="preserve">method used in the </w:t>
      </w:r>
      <w:r w:rsidRPr="00B756BA">
        <w:rPr>
          <w:rFonts w:ascii="Times New Roman" w:eastAsia="Times New Roman" w:hAnsi="Times New Roman" w:cs="Times New Roman"/>
          <w:sz w:val="24"/>
          <w:szCs w:val="24"/>
        </w:rPr>
        <w:t xml:space="preserve">development </w:t>
      </w:r>
      <w:r w:rsidR="009D7E3C" w:rsidRPr="00B756BA">
        <w:rPr>
          <w:rFonts w:ascii="Times New Roman" w:eastAsia="Times New Roman" w:hAnsi="Times New Roman" w:cs="Times New Roman"/>
          <w:sz w:val="24"/>
          <w:szCs w:val="24"/>
        </w:rPr>
        <w:t>of the application is agile development w</w:t>
      </w:r>
      <w:r w:rsidRPr="00B756BA">
        <w:rPr>
          <w:rFonts w:ascii="Times New Roman" w:eastAsia="Times New Roman" w:hAnsi="Times New Roman" w:cs="Times New Roman"/>
          <w:sz w:val="24"/>
          <w:szCs w:val="24"/>
        </w:rPr>
        <w:t>ith iterations every two weeks with their own set of requirements and objectives.</w:t>
      </w:r>
    </w:p>
    <w:p w14:paraId="37849899" w14:textId="6DF8E3DC" w:rsidR="002A0098" w:rsidRPr="00B756BA" w:rsidRDefault="003C3A10" w:rsidP="006426B1">
      <w:pPr>
        <w:spacing w:line="360" w:lineRule="auto"/>
        <w:rPr>
          <w:rFonts w:ascii="Times New Roman" w:eastAsia="Times New Roman" w:hAnsi="Times New Roman" w:cs="Times New Roman"/>
          <w:sz w:val="24"/>
          <w:szCs w:val="24"/>
        </w:rPr>
      </w:pPr>
      <w:r w:rsidRPr="00B756BA">
        <w:rPr>
          <w:rFonts w:ascii="Times New Roman" w:eastAsia="Times New Roman" w:hAnsi="Times New Roman" w:cs="Times New Roman"/>
          <w:sz w:val="24"/>
          <w:szCs w:val="24"/>
        </w:rPr>
        <w:lastRenderedPageBreak/>
        <w:tab/>
        <w:t>Angular</w:t>
      </w:r>
      <w:r w:rsidR="00313AA7">
        <w:rPr>
          <w:rFonts w:ascii="Times New Roman" w:eastAsia="Times New Roman" w:hAnsi="Times New Roman" w:cs="Times New Roman"/>
          <w:sz w:val="24"/>
          <w:szCs w:val="24"/>
        </w:rPr>
        <w:t xml:space="preserve"> 8</w:t>
      </w:r>
      <w:r w:rsidR="00F43642" w:rsidRPr="00B756BA">
        <w:rPr>
          <w:rFonts w:ascii="Times New Roman" w:eastAsia="Times New Roman" w:hAnsi="Times New Roman" w:cs="Times New Roman"/>
          <w:sz w:val="24"/>
          <w:szCs w:val="24"/>
        </w:rPr>
        <w:t>,</w:t>
      </w:r>
      <w:r w:rsidR="001B7D20">
        <w:rPr>
          <w:rFonts w:ascii="Times New Roman" w:eastAsia="Times New Roman" w:hAnsi="Times New Roman" w:cs="Times New Roman"/>
          <w:sz w:val="24"/>
          <w:szCs w:val="24"/>
        </w:rPr>
        <w:t xml:space="preserve"> </w:t>
      </w:r>
      <w:r w:rsidR="00FF108D">
        <w:rPr>
          <w:rFonts w:ascii="Times New Roman" w:eastAsia="Times New Roman" w:hAnsi="Times New Roman" w:cs="Times New Roman"/>
          <w:sz w:val="24"/>
          <w:szCs w:val="24"/>
        </w:rPr>
        <w:t>TypeScript</w:t>
      </w:r>
      <w:r w:rsidR="00F43642" w:rsidRPr="00B756BA">
        <w:rPr>
          <w:rFonts w:ascii="Times New Roman" w:eastAsia="Times New Roman" w:hAnsi="Times New Roman" w:cs="Times New Roman"/>
          <w:sz w:val="24"/>
          <w:szCs w:val="24"/>
        </w:rPr>
        <w:t xml:space="preserve"> and CSS</w:t>
      </w:r>
      <w:r w:rsidR="00FF108D">
        <w:rPr>
          <w:rFonts w:ascii="Times New Roman" w:eastAsia="Times New Roman" w:hAnsi="Times New Roman" w:cs="Times New Roman"/>
          <w:sz w:val="24"/>
          <w:szCs w:val="24"/>
        </w:rPr>
        <w:t xml:space="preserve"> </w:t>
      </w:r>
      <w:r w:rsidR="009D7E3C" w:rsidRPr="00B756BA">
        <w:rPr>
          <w:rFonts w:ascii="Times New Roman" w:eastAsia="Times New Roman" w:hAnsi="Times New Roman" w:cs="Times New Roman"/>
          <w:sz w:val="24"/>
          <w:szCs w:val="24"/>
        </w:rPr>
        <w:t>are</w:t>
      </w:r>
      <w:r w:rsidR="00F43642" w:rsidRPr="00B756BA">
        <w:rPr>
          <w:rFonts w:ascii="Times New Roman" w:eastAsia="Times New Roman" w:hAnsi="Times New Roman" w:cs="Times New Roman"/>
          <w:sz w:val="24"/>
          <w:szCs w:val="24"/>
        </w:rPr>
        <w:t xml:space="preserve"> used in the development of the </w:t>
      </w:r>
      <w:r w:rsidR="00572A0F">
        <w:rPr>
          <w:rFonts w:ascii="Times New Roman" w:eastAsia="Times New Roman" w:hAnsi="Times New Roman" w:cs="Times New Roman"/>
          <w:sz w:val="24"/>
          <w:szCs w:val="24"/>
        </w:rPr>
        <w:t>a</w:t>
      </w:r>
      <w:r w:rsidR="00F43642" w:rsidRPr="00B756BA">
        <w:rPr>
          <w:rFonts w:ascii="Times New Roman" w:eastAsia="Times New Roman" w:hAnsi="Times New Roman" w:cs="Times New Roman"/>
          <w:sz w:val="24"/>
          <w:szCs w:val="24"/>
        </w:rPr>
        <w:t>pplication.</w:t>
      </w:r>
      <w:r w:rsidR="009D7E3C" w:rsidRPr="00B756BA">
        <w:rPr>
          <w:rFonts w:ascii="Times New Roman" w:eastAsia="Times New Roman" w:hAnsi="Times New Roman" w:cs="Times New Roman"/>
          <w:sz w:val="24"/>
          <w:szCs w:val="24"/>
        </w:rPr>
        <w:t xml:space="preserve"> Angular </w:t>
      </w:r>
      <w:r w:rsidR="00952440">
        <w:rPr>
          <w:rFonts w:ascii="Times New Roman" w:eastAsia="Times New Roman" w:hAnsi="Times New Roman" w:cs="Times New Roman"/>
          <w:sz w:val="24"/>
          <w:szCs w:val="24"/>
        </w:rPr>
        <w:t xml:space="preserve">which is </w:t>
      </w:r>
      <w:r w:rsidR="009D7E3C" w:rsidRPr="00B756BA">
        <w:rPr>
          <w:rFonts w:ascii="Times New Roman" w:eastAsia="Times New Roman" w:hAnsi="Times New Roman" w:cs="Times New Roman"/>
          <w:sz w:val="24"/>
          <w:szCs w:val="24"/>
        </w:rPr>
        <w:t>used in binding data from its controller to html view or file.</w:t>
      </w:r>
      <w:r w:rsidR="00F43642" w:rsidRPr="00B756BA">
        <w:rPr>
          <w:rFonts w:ascii="Times New Roman" w:eastAsia="Times New Roman" w:hAnsi="Times New Roman" w:cs="Times New Roman"/>
          <w:sz w:val="24"/>
          <w:szCs w:val="24"/>
        </w:rPr>
        <w:t xml:space="preserve"> </w:t>
      </w:r>
      <w:r w:rsidR="0052137D">
        <w:rPr>
          <w:rFonts w:ascii="Times New Roman" w:eastAsia="Times New Roman" w:hAnsi="Times New Roman" w:cs="Times New Roman"/>
          <w:sz w:val="24"/>
          <w:szCs w:val="24"/>
        </w:rPr>
        <w:t xml:space="preserve">Firebase </w:t>
      </w:r>
      <w:r w:rsidR="00956DB7" w:rsidRPr="00B756BA">
        <w:rPr>
          <w:rFonts w:ascii="Times New Roman" w:eastAsia="Times New Roman" w:hAnsi="Times New Roman" w:cs="Times New Roman"/>
          <w:sz w:val="24"/>
          <w:szCs w:val="24"/>
        </w:rPr>
        <w:t xml:space="preserve">is used </w:t>
      </w:r>
      <w:r w:rsidR="00F43642" w:rsidRPr="00B756BA">
        <w:rPr>
          <w:rFonts w:ascii="Times New Roman" w:eastAsia="Times New Roman" w:hAnsi="Times New Roman" w:cs="Times New Roman"/>
          <w:sz w:val="24"/>
          <w:szCs w:val="24"/>
        </w:rPr>
        <w:t>in handling database</w:t>
      </w:r>
      <w:r w:rsidR="005E0C30">
        <w:rPr>
          <w:rFonts w:ascii="Times New Roman" w:eastAsia="Times New Roman" w:hAnsi="Times New Roman" w:cs="Times New Roman"/>
          <w:sz w:val="24"/>
          <w:szCs w:val="24"/>
        </w:rPr>
        <w:t xml:space="preserve"> storage and</w:t>
      </w:r>
      <w:r w:rsidR="00F43642" w:rsidRPr="00B756BA">
        <w:rPr>
          <w:rFonts w:ascii="Times New Roman" w:eastAsia="Times New Roman" w:hAnsi="Times New Roman" w:cs="Times New Roman"/>
          <w:sz w:val="24"/>
          <w:szCs w:val="24"/>
        </w:rPr>
        <w:t xml:space="preserve"> queries</w:t>
      </w:r>
      <w:r w:rsidR="005E0C30">
        <w:rPr>
          <w:rFonts w:ascii="Times New Roman" w:eastAsia="Times New Roman" w:hAnsi="Times New Roman" w:cs="Times New Roman"/>
          <w:sz w:val="24"/>
          <w:szCs w:val="24"/>
        </w:rPr>
        <w:t>. It is also</w:t>
      </w:r>
      <w:r w:rsidR="00F43642" w:rsidRPr="00B756BA">
        <w:rPr>
          <w:rFonts w:ascii="Times New Roman" w:eastAsia="Times New Roman" w:hAnsi="Times New Roman" w:cs="Times New Roman"/>
          <w:sz w:val="24"/>
          <w:szCs w:val="24"/>
        </w:rPr>
        <w:t xml:space="preserve"> responsible for the </w:t>
      </w:r>
      <w:r w:rsidR="00572A0F" w:rsidRPr="00B756BA">
        <w:rPr>
          <w:rFonts w:ascii="Times New Roman" w:eastAsia="Times New Roman" w:hAnsi="Times New Roman" w:cs="Times New Roman"/>
          <w:sz w:val="24"/>
          <w:szCs w:val="24"/>
        </w:rPr>
        <w:t>back end</w:t>
      </w:r>
      <w:r w:rsidR="00F43642" w:rsidRPr="00B756BA">
        <w:rPr>
          <w:rFonts w:ascii="Times New Roman" w:eastAsia="Times New Roman" w:hAnsi="Times New Roman" w:cs="Times New Roman"/>
          <w:sz w:val="24"/>
          <w:szCs w:val="24"/>
        </w:rPr>
        <w:t xml:space="preserve"> while </w:t>
      </w:r>
      <w:r w:rsidR="00BA6F33" w:rsidRPr="00B756BA">
        <w:rPr>
          <w:rFonts w:ascii="Times New Roman" w:eastAsia="Times New Roman" w:hAnsi="Times New Roman" w:cs="Times New Roman"/>
          <w:sz w:val="24"/>
          <w:szCs w:val="24"/>
        </w:rPr>
        <w:t>Ionic</w:t>
      </w:r>
      <w:r w:rsidR="00BA6F33">
        <w:rPr>
          <w:rFonts w:ascii="Times New Roman" w:eastAsia="Times New Roman" w:hAnsi="Times New Roman" w:cs="Times New Roman"/>
          <w:sz w:val="24"/>
          <w:szCs w:val="24"/>
        </w:rPr>
        <w:t xml:space="preserve"> gives the</w:t>
      </w:r>
      <w:r w:rsidR="00F43642" w:rsidRPr="00B756BA">
        <w:rPr>
          <w:rFonts w:ascii="Times New Roman" w:eastAsia="Times New Roman" w:hAnsi="Times New Roman" w:cs="Times New Roman"/>
          <w:sz w:val="24"/>
          <w:szCs w:val="24"/>
        </w:rPr>
        <w:t xml:space="preserve"> front-end UI kit as the </w:t>
      </w:r>
      <w:r w:rsidR="00697273" w:rsidRPr="00B756BA">
        <w:rPr>
          <w:rFonts w:ascii="Times New Roman" w:eastAsia="Times New Roman" w:hAnsi="Times New Roman" w:cs="Times New Roman"/>
          <w:sz w:val="24"/>
          <w:szCs w:val="24"/>
        </w:rPr>
        <w:t>backbone</w:t>
      </w:r>
      <w:r w:rsidR="00F43642" w:rsidRPr="00B756BA">
        <w:rPr>
          <w:rFonts w:ascii="Times New Roman" w:eastAsia="Times New Roman" w:hAnsi="Times New Roman" w:cs="Times New Roman"/>
          <w:sz w:val="24"/>
          <w:szCs w:val="24"/>
        </w:rPr>
        <w:t xml:space="preserve"> for the user interface</w:t>
      </w:r>
      <w:r w:rsidR="00BA6F33">
        <w:rPr>
          <w:rFonts w:ascii="Times New Roman" w:eastAsia="Times New Roman" w:hAnsi="Times New Roman" w:cs="Times New Roman"/>
          <w:sz w:val="24"/>
          <w:szCs w:val="24"/>
        </w:rPr>
        <w:t xml:space="preserve"> and experience</w:t>
      </w:r>
      <w:r w:rsidR="00F43642" w:rsidRPr="00B756BA">
        <w:rPr>
          <w:rFonts w:ascii="Times New Roman" w:eastAsia="Times New Roman" w:hAnsi="Times New Roman" w:cs="Times New Roman"/>
          <w:sz w:val="24"/>
          <w:szCs w:val="24"/>
        </w:rPr>
        <w:t xml:space="preserve">. </w:t>
      </w:r>
      <w:r w:rsidR="00956DB7" w:rsidRPr="00B756BA">
        <w:rPr>
          <w:rFonts w:ascii="Times New Roman" w:eastAsia="Times New Roman" w:hAnsi="Times New Roman" w:cs="Times New Roman"/>
          <w:sz w:val="24"/>
          <w:szCs w:val="24"/>
        </w:rPr>
        <w:t xml:space="preserve">Ionics default project, </w:t>
      </w:r>
      <w:r w:rsidR="007D29D8" w:rsidRPr="00B756BA">
        <w:rPr>
          <w:rFonts w:ascii="Times New Roman" w:eastAsia="Times New Roman" w:hAnsi="Times New Roman" w:cs="Times New Roman"/>
          <w:sz w:val="24"/>
          <w:szCs w:val="24"/>
        </w:rPr>
        <w:t>Ionic blank</w:t>
      </w:r>
      <w:r w:rsidR="000B44AD">
        <w:rPr>
          <w:rFonts w:ascii="Times New Roman" w:eastAsia="Times New Roman" w:hAnsi="Times New Roman" w:cs="Times New Roman"/>
          <w:sz w:val="24"/>
          <w:szCs w:val="24"/>
        </w:rPr>
        <w:t xml:space="preserve"> is</w:t>
      </w:r>
      <w:r w:rsidR="00F43642" w:rsidRPr="00B756BA">
        <w:rPr>
          <w:rFonts w:ascii="Times New Roman" w:eastAsia="Times New Roman" w:hAnsi="Times New Roman" w:cs="Times New Roman"/>
          <w:sz w:val="24"/>
          <w:szCs w:val="24"/>
        </w:rPr>
        <w:t xml:space="preserve"> used as the base of the application.</w:t>
      </w:r>
      <w:r w:rsidR="00F87150" w:rsidRPr="00B756BA">
        <w:rPr>
          <w:rFonts w:ascii="Times New Roman" w:eastAsia="Times New Roman" w:hAnsi="Times New Roman" w:cs="Times New Roman"/>
          <w:sz w:val="24"/>
          <w:szCs w:val="24"/>
        </w:rPr>
        <w:t xml:space="preserve"> </w:t>
      </w:r>
      <w:r w:rsidR="003F79BB">
        <w:rPr>
          <w:rFonts w:ascii="Times New Roman" w:eastAsia="Times New Roman" w:hAnsi="Times New Roman" w:cs="Times New Roman"/>
          <w:sz w:val="24"/>
          <w:szCs w:val="24"/>
        </w:rPr>
        <w:t xml:space="preserve">Google Maps API and Libraries </w:t>
      </w:r>
      <w:r w:rsidR="00C8314C">
        <w:rPr>
          <w:rFonts w:ascii="Times New Roman" w:eastAsia="Times New Roman" w:hAnsi="Times New Roman" w:cs="Times New Roman"/>
          <w:sz w:val="24"/>
          <w:szCs w:val="24"/>
        </w:rPr>
        <w:t xml:space="preserve">gives </w:t>
      </w:r>
      <w:r w:rsidR="003F79BB">
        <w:rPr>
          <w:rFonts w:ascii="Times New Roman" w:eastAsia="Times New Roman" w:hAnsi="Times New Roman" w:cs="Times New Roman"/>
          <w:sz w:val="24"/>
          <w:szCs w:val="24"/>
        </w:rPr>
        <w:t>the users map location, GPS data</w:t>
      </w:r>
      <w:r w:rsidR="00C8314C">
        <w:rPr>
          <w:rFonts w:ascii="Times New Roman" w:eastAsia="Times New Roman" w:hAnsi="Times New Roman" w:cs="Times New Roman"/>
          <w:sz w:val="24"/>
          <w:szCs w:val="24"/>
        </w:rPr>
        <w:t xml:space="preserve"> and provides functions for proper viewing of GPS coordinates via the use of the Polylines library.</w:t>
      </w:r>
      <w:r w:rsidR="00F43642" w:rsidRPr="00B756BA">
        <w:rPr>
          <w:rFonts w:ascii="Times New Roman" w:eastAsia="Times New Roman" w:hAnsi="Times New Roman" w:cs="Times New Roman"/>
          <w:sz w:val="24"/>
          <w:szCs w:val="24"/>
        </w:rPr>
        <w:t xml:space="preserve"> </w:t>
      </w:r>
    </w:p>
    <w:p w14:paraId="74DEF84D" w14:textId="14720651" w:rsidR="002A6CD1" w:rsidRPr="00B756BA" w:rsidRDefault="002A0098" w:rsidP="006426B1">
      <w:pPr>
        <w:pStyle w:val="NormalWeb"/>
        <w:spacing w:before="0" w:beforeAutospacing="0" w:after="160" w:afterAutospacing="0" w:line="360" w:lineRule="auto"/>
      </w:pPr>
      <w:r w:rsidRPr="00B756BA">
        <w:rPr>
          <w:b/>
        </w:rPr>
        <w:tab/>
      </w:r>
      <w:r w:rsidRPr="00B756BA">
        <w:t xml:space="preserve">The application </w:t>
      </w:r>
      <w:r w:rsidR="00305437">
        <w:t>is</w:t>
      </w:r>
      <w:r w:rsidR="007423C0" w:rsidRPr="00B756BA">
        <w:t xml:space="preserve"> developed using</w:t>
      </w:r>
      <w:r w:rsidRPr="00B756BA">
        <w:t xml:space="preserve"> an incremental and iterative approach that </w:t>
      </w:r>
      <w:r w:rsidR="007D29D8">
        <w:t xml:space="preserve">is </w:t>
      </w:r>
      <w:r w:rsidR="007D29D8" w:rsidRPr="00B756BA">
        <w:t>checked</w:t>
      </w:r>
      <w:r w:rsidRPr="00B756BA">
        <w:t xml:space="preserve"> every two we</w:t>
      </w:r>
      <w:r w:rsidR="007423C0" w:rsidRPr="00B756BA">
        <w:t xml:space="preserve">eks. There will be a total of 5 </w:t>
      </w:r>
      <w:r w:rsidRPr="00B756BA">
        <w:t>iterations</w:t>
      </w:r>
      <w:r w:rsidR="007423C0" w:rsidRPr="00B756BA">
        <w:t>.</w:t>
      </w:r>
    </w:p>
    <w:p w14:paraId="28E89032" w14:textId="594BD6BD" w:rsidR="00B1774F" w:rsidRPr="00B756BA" w:rsidRDefault="00B1774F" w:rsidP="006426B1">
      <w:pPr>
        <w:spacing w:line="360" w:lineRule="auto"/>
        <w:rPr>
          <w:rFonts w:ascii="Times New Roman" w:eastAsia="Times New Roman" w:hAnsi="Times New Roman" w:cs="Times New Roman"/>
          <w:b/>
          <w:sz w:val="24"/>
          <w:szCs w:val="24"/>
        </w:rPr>
      </w:pPr>
      <w:r w:rsidRPr="00B756BA">
        <w:rPr>
          <w:rFonts w:ascii="Times New Roman" w:eastAsia="Times New Roman" w:hAnsi="Times New Roman" w:cs="Times New Roman"/>
          <w:b/>
          <w:sz w:val="24"/>
          <w:szCs w:val="24"/>
        </w:rPr>
        <w:t>3.</w:t>
      </w:r>
      <w:r w:rsidR="00972DDB">
        <w:rPr>
          <w:rFonts w:ascii="Times New Roman" w:eastAsia="Times New Roman" w:hAnsi="Times New Roman" w:cs="Times New Roman"/>
          <w:b/>
          <w:sz w:val="24"/>
          <w:szCs w:val="24"/>
        </w:rPr>
        <w:t>3</w:t>
      </w:r>
      <w:r w:rsidRPr="00B756BA">
        <w:rPr>
          <w:rFonts w:ascii="Times New Roman" w:eastAsia="Times New Roman" w:hAnsi="Times New Roman" w:cs="Times New Roman"/>
          <w:b/>
          <w:sz w:val="24"/>
          <w:szCs w:val="24"/>
        </w:rPr>
        <w:t xml:space="preserve"> Testing</w:t>
      </w:r>
    </w:p>
    <w:p w14:paraId="7F3DC7DA" w14:textId="1D063B18" w:rsidR="00C461CC" w:rsidRPr="00B756BA" w:rsidDel="00D417DC" w:rsidRDefault="00B1774F" w:rsidP="00346223">
      <w:pPr>
        <w:spacing w:line="360" w:lineRule="auto"/>
        <w:ind w:firstLine="720"/>
        <w:jc w:val="both"/>
        <w:rPr>
          <w:del w:id="2" w:author="Torrin" w:date="2017-05-07T22:33:00Z"/>
          <w:rFonts w:ascii="Times New Roman" w:eastAsia="Times New Roman" w:hAnsi="Times New Roman" w:cs="Times New Roman"/>
          <w:sz w:val="24"/>
          <w:szCs w:val="24"/>
        </w:rPr>
      </w:pPr>
      <w:r w:rsidRPr="00B756BA">
        <w:rPr>
          <w:rFonts w:ascii="Times New Roman" w:eastAsia="Times New Roman" w:hAnsi="Times New Roman" w:cs="Times New Roman"/>
          <w:sz w:val="24"/>
          <w:szCs w:val="24"/>
        </w:rPr>
        <w:t xml:space="preserve">The application’s functionalities </w:t>
      </w:r>
      <w:r w:rsidR="00367BAA">
        <w:rPr>
          <w:rFonts w:ascii="Times New Roman" w:eastAsia="Times New Roman" w:hAnsi="Times New Roman" w:cs="Times New Roman"/>
          <w:sz w:val="24"/>
          <w:szCs w:val="24"/>
        </w:rPr>
        <w:t>are</w:t>
      </w:r>
      <w:r w:rsidRPr="00B756BA">
        <w:rPr>
          <w:rFonts w:ascii="Times New Roman" w:eastAsia="Times New Roman" w:hAnsi="Times New Roman" w:cs="Times New Roman"/>
          <w:sz w:val="24"/>
          <w:szCs w:val="24"/>
        </w:rPr>
        <w:t xml:space="preserve"> tested on a web browser and an android phone</w:t>
      </w:r>
      <w:ins w:id="3" w:author="Torrin" w:date="2017-05-07T22:36:00Z">
        <w:r w:rsidR="00D417DC" w:rsidRPr="00B756BA">
          <w:rPr>
            <w:rFonts w:ascii="Times New Roman" w:eastAsia="Times New Roman" w:hAnsi="Times New Roman" w:cs="Times New Roman"/>
            <w:sz w:val="24"/>
            <w:szCs w:val="24"/>
          </w:rPr>
          <w:t xml:space="preserve"> </w:t>
        </w:r>
      </w:ins>
      <w:r w:rsidR="004F658E">
        <w:rPr>
          <w:rFonts w:ascii="Times New Roman" w:eastAsia="Times New Roman" w:hAnsi="Times New Roman" w:cs="Times New Roman"/>
          <w:sz w:val="24"/>
          <w:szCs w:val="24"/>
        </w:rPr>
        <w:t>Xiaomi Mi A2,</w:t>
      </w:r>
      <w:r w:rsidR="00367BAA">
        <w:rPr>
          <w:rFonts w:ascii="Times New Roman" w:eastAsia="Times New Roman" w:hAnsi="Times New Roman" w:cs="Times New Roman"/>
          <w:sz w:val="24"/>
          <w:szCs w:val="24"/>
        </w:rPr>
        <w:t xml:space="preserve"> a 2.2 GHz octa-core</w:t>
      </w:r>
      <w:r w:rsidR="00D417DC" w:rsidRPr="00B756BA">
        <w:rPr>
          <w:rFonts w:ascii="Times New Roman" w:eastAsia="Times New Roman" w:hAnsi="Times New Roman" w:cs="Times New Roman"/>
          <w:sz w:val="24"/>
          <w:szCs w:val="24"/>
        </w:rPr>
        <w:t xml:space="preserve"> processor and </w:t>
      </w:r>
      <w:r w:rsidR="00367BAA">
        <w:rPr>
          <w:rFonts w:ascii="Times New Roman" w:eastAsia="Times New Roman" w:hAnsi="Times New Roman" w:cs="Times New Roman"/>
          <w:sz w:val="24"/>
          <w:szCs w:val="24"/>
        </w:rPr>
        <w:t xml:space="preserve">4 GB RAM. </w:t>
      </w:r>
      <w:r w:rsidRPr="00B756BA">
        <w:rPr>
          <w:rFonts w:ascii="Times New Roman" w:eastAsia="Times New Roman" w:hAnsi="Times New Roman" w:cs="Times New Roman"/>
          <w:sz w:val="24"/>
          <w:szCs w:val="24"/>
        </w:rPr>
        <w:t>The application will depend on a server to retrieve and display all the data to be able to access the data in the database. Time</w:t>
      </w:r>
      <w:r w:rsidR="00471419">
        <w:rPr>
          <w:rFonts w:ascii="Times New Roman" w:eastAsia="Times New Roman" w:hAnsi="Times New Roman" w:cs="Times New Roman"/>
          <w:sz w:val="24"/>
          <w:szCs w:val="24"/>
        </w:rPr>
        <w:t xml:space="preserve">, </w:t>
      </w:r>
      <w:r w:rsidRPr="00B756BA">
        <w:rPr>
          <w:rFonts w:ascii="Times New Roman" w:eastAsia="Times New Roman" w:hAnsi="Times New Roman" w:cs="Times New Roman"/>
          <w:sz w:val="24"/>
          <w:szCs w:val="24"/>
        </w:rPr>
        <w:t>date</w:t>
      </w:r>
      <w:r w:rsidR="00471419">
        <w:rPr>
          <w:rFonts w:ascii="Times New Roman" w:eastAsia="Times New Roman" w:hAnsi="Times New Roman" w:cs="Times New Roman"/>
          <w:sz w:val="24"/>
          <w:szCs w:val="24"/>
        </w:rPr>
        <w:t>, and GPS coordinates</w:t>
      </w:r>
      <w:r w:rsidRPr="00B756BA">
        <w:rPr>
          <w:rFonts w:ascii="Times New Roman" w:eastAsia="Times New Roman" w:hAnsi="Times New Roman" w:cs="Times New Roman"/>
          <w:sz w:val="24"/>
          <w:szCs w:val="24"/>
        </w:rPr>
        <w:t xml:space="preserve"> will be used for testing data. </w:t>
      </w:r>
      <w:r w:rsidR="00D417DC" w:rsidRPr="00B756BA">
        <w:rPr>
          <w:rFonts w:ascii="Times New Roman" w:eastAsia="Times New Roman" w:hAnsi="Times New Roman" w:cs="Times New Roman"/>
          <w:sz w:val="24"/>
          <w:szCs w:val="24"/>
        </w:rPr>
        <w:t xml:space="preserve">Adding, </w:t>
      </w:r>
      <w:r w:rsidR="0014529F" w:rsidRPr="00B756BA">
        <w:rPr>
          <w:rFonts w:ascii="Times New Roman" w:eastAsia="Times New Roman" w:hAnsi="Times New Roman" w:cs="Times New Roman"/>
          <w:sz w:val="24"/>
          <w:szCs w:val="24"/>
        </w:rPr>
        <w:t>editing,</w:t>
      </w:r>
      <w:r w:rsidR="00D417DC" w:rsidRPr="00B756BA">
        <w:rPr>
          <w:rFonts w:ascii="Times New Roman" w:eastAsia="Times New Roman" w:hAnsi="Times New Roman" w:cs="Times New Roman"/>
          <w:sz w:val="24"/>
          <w:szCs w:val="24"/>
        </w:rPr>
        <w:t xml:space="preserve"> and deleting data is repeatedly done to make sure that it yields the same output every time.</w:t>
      </w:r>
    </w:p>
    <w:p w14:paraId="0028F7D3" w14:textId="77777777" w:rsidR="00DA6F21" w:rsidRPr="00B756BA" w:rsidDel="00D417DC" w:rsidRDefault="00DA6F21" w:rsidP="006426B1">
      <w:pPr>
        <w:pStyle w:val="ListParagraph"/>
        <w:spacing w:after="120" w:line="360" w:lineRule="auto"/>
        <w:ind w:left="0" w:firstLine="720"/>
        <w:rPr>
          <w:del w:id="4" w:author="Torrin" w:date="2017-05-07T22:33:00Z"/>
          <w:rFonts w:ascii="Times New Roman" w:hAnsi="Times New Roman" w:cs="Times New Roman"/>
          <w:sz w:val="24"/>
          <w:szCs w:val="24"/>
        </w:rPr>
      </w:pPr>
    </w:p>
    <w:p w14:paraId="3EB8166B" w14:textId="77777777" w:rsidR="00B65B9C" w:rsidRPr="00B756BA" w:rsidDel="00D417DC" w:rsidRDefault="00B65B9C" w:rsidP="006426B1">
      <w:pPr>
        <w:spacing w:after="120" w:line="360" w:lineRule="auto"/>
        <w:ind w:firstLine="720"/>
        <w:rPr>
          <w:del w:id="5" w:author="Torrin" w:date="2017-05-07T22:33:00Z"/>
          <w:rFonts w:ascii="Times New Roman" w:hAnsi="Times New Roman" w:cs="Times New Roman"/>
          <w:sz w:val="24"/>
          <w:szCs w:val="24"/>
        </w:rPr>
      </w:pPr>
    </w:p>
    <w:p w14:paraId="3740ECA0" w14:textId="0D13DCFE" w:rsidR="00580686" w:rsidRDefault="00580686" w:rsidP="006426B1">
      <w:pPr>
        <w:spacing w:after="120" w:line="360" w:lineRule="auto"/>
        <w:ind w:firstLine="720"/>
        <w:rPr>
          <w:rFonts w:ascii="Times New Roman" w:hAnsi="Times New Roman" w:cs="Times New Roman"/>
          <w:sz w:val="24"/>
          <w:szCs w:val="24"/>
        </w:rPr>
      </w:pPr>
    </w:p>
    <w:p w14:paraId="4E11BB4A" w14:textId="21DAFD54" w:rsidR="008118E3" w:rsidRDefault="008118E3" w:rsidP="006426B1">
      <w:pPr>
        <w:spacing w:after="120" w:line="360" w:lineRule="auto"/>
        <w:ind w:firstLine="720"/>
        <w:rPr>
          <w:rFonts w:ascii="Times New Roman" w:hAnsi="Times New Roman" w:cs="Times New Roman"/>
          <w:sz w:val="24"/>
          <w:szCs w:val="24"/>
        </w:rPr>
      </w:pPr>
    </w:p>
    <w:p w14:paraId="6713FDC9" w14:textId="399F1604" w:rsidR="008118E3" w:rsidRDefault="008118E3" w:rsidP="006426B1">
      <w:pPr>
        <w:spacing w:after="120" w:line="360" w:lineRule="auto"/>
        <w:ind w:firstLine="720"/>
        <w:rPr>
          <w:rFonts w:ascii="Times New Roman" w:hAnsi="Times New Roman" w:cs="Times New Roman"/>
          <w:sz w:val="24"/>
          <w:szCs w:val="24"/>
        </w:rPr>
      </w:pPr>
    </w:p>
    <w:p w14:paraId="271C73B1" w14:textId="098F17C8" w:rsidR="0088588C" w:rsidRDefault="0088588C" w:rsidP="006426B1">
      <w:pPr>
        <w:spacing w:after="120" w:line="360" w:lineRule="auto"/>
        <w:ind w:firstLine="720"/>
        <w:rPr>
          <w:rFonts w:ascii="Times New Roman" w:hAnsi="Times New Roman" w:cs="Times New Roman"/>
          <w:sz w:val="24"/>
          <w:szCs w:val="24"/>
        </w:rPr>
      </w:pPr>
    </w:p>
    <w:p w14:paraId="51901C43" w14:textId="2099108E" w:rsidR="0088588C" w:rsidRDefault="0088588C" w:rsidP="006426B1">
      <w:pPr>
        <w:spacing w:after="120" w:line="360" w:lineRule="auto"/>
        <w:ind w:firstLine="720"/>
        <w:rPr>
          <w:rFonts w:ascii="Times New Roman" w:hAnsi="Times New Roman" w:cs="Times New Roman"/>
          <w:sz w:val="24"/>
          <w:szCs w:val="24"/>
        </w:rPr>
      </w:pPr>
    </w:p>
    <w:p w14:paraId="2B1CE5BD" w14:textId="0EA64873" w:rsidR="0088588C" w:rsidRDefault="0088588C" w:rsidP="006426B1">
      <w:pPr>
        <w:spacing w:after="120" w:line="360" w:lineRule="auto"/>
        <w:ind w:firstLine="720"/>
        <w:rPr>
          <w:rFonts w:ascii="Times New Roman" w:hAnsi="Times New Roman" w:cs="Times New Roman"/>
          <w:sz w:val="24"/>
          <w:szCs w:val="24"/>
        </w:rPr>
      </w:pPr>
    </w:p>
    <w:p w14:paraId="1C360D84" w14:textId="60B13B19" w:rsidR="0088588C" w:rsidRDefault="0088588C" w:rsidP="006426B1">
      <w:pPr>
        <w:spacing w:after="120" w:line="360" w:lineRule="auto"/>
        <w:ind w:firstLine="720"/>
        <w:rPr>
          <w:rFonts w:ascii="Times New Roman" w:hAnsi="Times New Roman" w:cs="Times New Roman"/>
          <w:sz w:val="24"/>
          <w:szCs w:val="24"/>
        </w:rPr>
      </w:pPr>
    </w:p>
    <w:p w14:paraId="0A350620" w14:textId="77777777" w:rsidR="0088588C" w:rsidRDefault="0088588C" w:rsidP="006426B1">
      <w:pPr>
        <w:spacing w:after="120" w:line="360" w:lineRule="auto"/>
        <w:ind w:firstLine="720"/>
        <w:rPr>
          <w:rFonts w:ascii="Times New Roman" w:hAnsi="Times New Roman" w:cs="Times New Roman"/>
          <w:sz w:val="24"/>
          <w:szCs w:val="24"/>
        </w:rPr>
      </w:pPr>
    </w:p>
    <w:p w14:paraId="782029BA" w14:textId="5F01E72F" w:rsidR="009D7E3C" w:rsidRPr="00B756BA" w:rsidRDefault="009D7E3C" w:rsidP="006426B1">
      <w:pPr>
        <w:pStyle w:val="ListParagraph"/>
        <w:spacing w:after="120" w:line="360" w:lineRule="auto"/>
        <w:ind w:left="1080"/>
        <w:rPr>
          <w:rFonts w:ascii="Times New Roman" w:hAnsi="Times New Roman" w:cs="Times New Roman"/>
          <w:sz w:val="24"/>
          <w:szCs w:val="24"/>
        </w:rPr>
      </w:pPr>
    </w:p>
    <w:p w14:paraId="04EDAE5F" w14:textId="68ECC9AD" w:rsidR="009D7E3C" w:rsidRPr="00B756BA" w:rsidRDefault="009D7E3C" w:rsidP="006426B1">
      <w:pPr>
        <w:pStyle w:val="ListParagraph"/>
        <w:spacing w:after="120" w:line="360" w:lineRule="auto"/>
        <w:ind w:left="1080"/>
        <w:rPr>
          <w:rFonts w:ascii="Times New Roman" w:hAnsi="Times New Roman" w:cs="Times New Roman"/>
          <w:sz w:val="24"/>
          <w:szCs w:val="24"/>
        </w:rPr>
      </w:pPr>
    </w:p>
    <w:p w14:paraId="2D473845" w14:textId="22D37ADD" w:rsidR="003C3A10" w:rsidRPr="00E35E57" w:rsidRDefault="00E35E57" w:rsidP="00E35E57">
      <w:pPr>
        <w:pStyle w:val="ListParagraph"/>
        <w:spacing w:after="120" w:line="360" w:lineRule="auto"/>
        <w:ind w:left="1080"/>
        <w:jc w:val="center"/>
        <w:rPr>
          <w:rFonts w:ascii="Times New Roman" w:hAnsi="Times New Roman" w:cs="Times New Roman"/>
          <w:b/>
          <w:bCs/>
          <w:sz w:val="24"/>
          <w:szCs w:val="24"/>
        </w:rPr>
      </w:pPr>
      <w:r w:rsidRPr="00E35E57">
        <w:rPr>
          <w:rFonts w:ascii="Times New Roman" w:hAnsi="Times New Roman" w:cs="Times New Roman"/>
          <w:b/>
          <w:bCs/>
          <w:sz w:val="24"/>
          <w:szCs w:val="24"/>
        </w:rPr>
        <w:lastRenderedPageBreak/>
        <w:t>CHAPTER 4</w:t>
      </w:r>
    </w:p>
    <w:p w14:paraId="20468D07" w14:textId="35C58485" w:rsidR="003C3A10" w:rsidRPr="00B756BA" w:rsidRDefault="003C3A10" w:rsidP="006426B1">
      <w:pPr>
        <w:pStyle w:val="ListParagraph"/>
        <w:spacing w:after="120" w:line="360" w:lineRule="auto"/>
        <w:ind w:left="1080"/>
        <w:rPr>
          <w:rFonts w:ascii="Times New Roman" w:hAnsi="Times New Roman" w:cs="Times New Roman"/>
          <w:sz w:val="24"/>
          <w:szCs w:val="24"/>
        </w:rPr>
      </w:pPr>
    </w:p>
    <w:p w14:paraId="1E821305" w14:textId="75DF676D" w:rsidR="00C82B49" w:rsidRPr="00C82B49" w:rsidRDefault="00C82B49" w:rsidP="00C82B49">
      <w:pPr>
        <w:spacing w:after="120" w:line="360" w:lineRule="auto"/>
        <w:rPr>
          <w:rFonts w:ascii="Times New Roman" w:hAnsi="Times New Roman" w:cs="Times New Roman"/>
          <w:sz w:val="24"/>
          <w:szCs w:val="24"/>
        </w:rPr>
        <w:sectPr w:rsidR="00C82B49" w:rsidRPr="00C82B49" w:rsidSect="00C34135">
          <w:pgSz w:w="11907" w:h="16839" w:code="9"/>
          <w:pgMar w:top="1440" w:right="1440" w:bottom="1440" w:left="2160" w:header="720" w:footer="720" w:gutter="0"/>
          <w:pgNumType w:start="1"/>
          <w:cols w:space="720"/>
          <w:titlePg/>
          <w:docGrid w:linePitch="360"/>
        </w:sectPr>
      </w:pPr>
    </w:p>
    <w:p w14:paraId="34C5ECBC" w14:textId="232BC953" w:rsidR="005077AB" w:rsidRPr="00E35E57" w:rsidRDefault="00E35E57" w:rsidP="00E35E57">
      <w:pPr>
        <w:spacing w:after="12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5</w:t>
      </w:r>
    </w:p>
    <w:sectPr w:rsidR="005077AB" w:rsidRPr="00E35E57" w:rsidSect="00182A4D">
      <w:pgSz w:w="11907" w:h="16839" w:code="9"/>
      <w:pgMar w:top="1440" w:right="1440" w:bottom="1440" w:left="2160" w:header="720" w:footer="720" w:gutter="0"/>
      <w:pgNumType w:start="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704B0" w14:textId="77777777" w:rsidR="005841B2" w:rsidRDefault="005841B2" w:rsidP="00400B46">
      <w:pPr>
        <w:spacing w:after="0" w:line="240" w:lineRule="auto"/>
      </w:pPr>
      <w:r>
        <w:separator/>
      </w:r>
    </w:p>
  </w:endnote>
  <w:endnote w:type="continuationSeparator" w:id="0">
    <w:p w14:paraId="274305C3" w14:textId="77777777" w:rsidR="005841B2" w:rsidRDefault="005841B2" w:rsidP="00400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F7FF2" w14:textId="0E11929D" w:rsidR="00EA7026" w:rsidRDefault="00C34135" w:rsidP="00C34135">
    <w:pPr>
      <w:pStyle w:val="Footer"/>
      <w:jc w:val="center"/>
    </w:pPr>
    <w:r>
      <w:t>ii</w:t>
    </w:r>
  </w:p>
  <w:p w14:paraId="69FC1B4A" w14:textId="77777777" w:rsidR="00EA7026" w:rsidRDefault="00EA70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4747201"/>
      <w:docPartObj>
        <w:docPartGallery w:val="Page Numbers (Bottom of Page)"/>
        <w:docPartUnique/>
      </w:docPartObj>
    </w:sdtPr>
    <w:sdtEndPr>
      <w:rPr>
        <w:noProof/>
      </w:rPr>
    </w:sdtEndPr>
    <w:sdtContent>
      <w:p w14:paraId="0507BA49" w14:textId="709F4BC1" w:rsidR="00C34135" w:rsidRDefault="00C341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E34C2F" w14:textId="7CE5AD82" w:rsidR="00EA7026" w:rsidRDefault="00EA7026" w:rsidP="0063048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4179067"/>
      <w:docPartObj>
        <w:docPartGallery w:val="Page Numbers (Bottom of Page)"/>
        <w:docPartUnique/>
      </w:docPartObj>
    </w:sdtPr>
    <w:sdtEndPr>
      <w:rPr>
        <w:noProof/>
      </w:rPr>
    </w:sdtEndPr>
    <w:sdtContent>
      <w:p w14:paraId="5A43802B" w14:textId="5CE17424" w:rsidR="00C34135" w:rsidRDefault="00C341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B2D160" w14:textId="77777777" w:rsidR="00EA7026" w:rsidRDefault="00EA70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89705" w14:textId="77777777" w:rsidR="005841B2" w:rsidRDefault="005841B2" w:rsidP="00400B46">
      <w:pPr>
        <w:spacing w:after="0" w:line="240" w:lineRule="auto"/>
      </w:pPr>
      <w:r>
        <w:separator/>
      </w:r>
    </w:p>
  </w:footnote>
  <w:footnote w:type="continuationSeparator" w:id="0">
    <w:p w14:paraId="0BF3747F" w14:textId="77777777" w:rsidR="005841B2" w:rsidRDefault="005841B2" w:rsidP="00400B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938FE"/>
    <w:multiLevelType w:val="multilevel"/>
    <w:tmpl w:val="71D2F73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1E560E39"/>
    <w:multiLevelType w:val="hybridMultilevel"/>
    <w:tmpl w:val="6BD64C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54869"/>
    <w:multiLevelType w:val="multilevel"/>
    <w:tmpl w:val="5C34A95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25C2FE6"/>
    <w:multiLevelType w:val="hybridMultilevel"/>
    <w:tmpl w:val="38C0A4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F03FE7"/>
    <w:multiLevelType w:val="multilevel"/>
    <w:tmpl w:val="66F897AE"/>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EA71774"/>
    <w:multiLevelType w:val="multilevel"/>
    <w:tmpl w:val="D730EC5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F57775A"/>
    <w:multiLevelType w:val="multilevel"/>
    <w:tmpl w:val="23D8589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2943D2C"/>
    <w:multiLevelType w:val="hybridMultilevel"/>
    <w:tmpl w:val="355A3388"/>
    <w:lvl w:ilvl="0" w:tplc="A482BA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C61342"/>
    <w:multiLevelType w:val="hybridMultilevel"/>
    <w:tmpl w:val="A17A544E"/>
    <w:lvl w:ilvl="0" w:tplc="F2A2CF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FE775B"/>
    <w:multiLevelType w:val="hybridMultilevel"/>
    <w:tmpl w:val="188E6CB6"/>
    <w:lvl w:ilvl="0" w:tplc="F7DC438E">
      <w:start w:val="1"/>
      <w:numFmt w:val="upperLetter"/>
      <w:lvlText w:val="%1."/>
      <w:lvlJc w:val="left"/>
      <w:pPr>
        <w:ind w:left="1080" w:hanging="360"/>
      </w:pPr>
      <w:rPr>
        <w:rFonts w:hint="default"/>
      </w:rPr>
    </w:lvl>
    <w:lvl w:ilvl="1" w:tplc="21460232">
      <w:start w:val="1"/>
      <w:numFmt w:val="lowerRoman"/>
      <w:lvlText w:val="%2."/>
      <w:lvlJc w:val="left"/>
      <w:pPr>
        <w:ind w:left="1800" w:hanging="360"/>
      </w:pPr>
      <w:rPr>
        <w:rFonts w:ascii="Times New Roman" w:eastAsia="Times New Roman" w:hAnsi="Times New Roman" w:cs="Times New Roman"/>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75272335">
    <w:abstractNumId w:val="8"/>
  </w:num>
  <w:num w:numId="2" w16cid:durableId="883054672">
    <w:abstractNumId w:val="7"/>
  </w:num>
  <w:num w:numId="3" w16cid:durableId="1971279748">
    <w:abstractNumId w:val="3"/>
  </w:num>
  <w:num w:numId="4" w16cid:durableId="408622086">
    <w:abstractNumId w:val="1"/>
  </w:num>
  <w:num w:numId="5" w16cid:durableId="2071030879">
    <w:abstractNumId w:val="9"/>
  </w:num>
  <w:num w:numId="6" w16cid:durableId="1022894997">
    <w:abstractNumId w:val="6"/>
  </w:num>
  <w:num w:numId="7" w16cid:durableId="1621259245">
    <w:abstractNumId w:val="0"/>
  </w:num>
  <w:num w:numId="8" w16cid:durableId="1737244912">
    <w:abstractNumId w:val="5"/>
  </w:num>
  <w:num w:numId="9" w16cid:durableId="1233271651">
    <w:abstractNumId w:val="4"/>
  </w:num>
  <w:num w:numId="10" w16cid:durableId="52410356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rrin">
    <w15:presenceInfo w15:providerId="None" w15:userId="Torr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15F"/>
    <w:rsid w:val="00001A80"/>
    <w:rsid w:val="00003227"/>
    <w:rsid w:val="00004D91"/>
    <w:rsid w:val="00013F9E"/>
    <w:rsid w:val="0002667D"/>
    <w:rsid w:val="000271EB"/>
    <w:rsid w:val="00042203"/>
    <w:rsid w:val="00042E39"/>
    <w:rsid w:val="000527D4"/>
    <w:rsid w:val="00054C48"/>
    <w:rsid w:val="00066586"/>
    <w:rsid w:val="000679D2"/>
    <w:rsid w:val="0007293D"/>
    <w:rsid w:val="00075420"/>
    <w:rsid w:val="00084FCF"/>
    <w:rsid w:val="0008575C"/>
    <w:rsid w:val="0009397A"/>
    <w:rsid w:val="000B3EEB"/>
    <w:rsid w:val="000B44AD"/>
    <w:rsid w:val="000B4FC4"/>
    <w:rsid w:val="0010160C"/>
    <w:rsid w:val="00106A76"/>
    <w:rsid w:val="001147DE"/>
    <w:rsid w:val="001213A5"/>
    <w:rsid w:val="0013482A"/>
    <w:rsid w:val="0013764A"/>
    <w:rsid w:val="0014529F"/>
    <w:rsid w:val="00153430"/>
    <w:rsid w:val="00161B26"/>
    <w:rsid w:val="00161FF8"/>
    <w:rsid w:val="00166AF0"/>
    <w:rsid w:val="00173BEB"/>
    <w:rsid w:val="00182247"/>
    <w:rsid w:val="00182A4D"/>
    <w:rsid w:val="00183292"/>
    <w:rsid w:val="00194D95"/>
    <w:rsid w:val="00197B6F"/>
    <w:rsid w:val="001B7D20"/>
    <w:rsid w:val="001C0452"/>
    <w:rsid w:val="001C2402"/>
    <w:rsid w:val="001D2BD2"/>
    <w:rsid w:val="001D7AE1"/>
    <w:rsid w:val="001E702B"/>
    <w:rsid w:val="001F6E72"/>
    <w:rsid w:val="00201D71"/>
    <w:rsid w:val="0020220F"/>
    <w:rsid w:val="002033F0"/>
    <w:rsid w:val="00206573"/>
    <w:rsid w:val="00210516"/>
    <w:rsid w:val="00213EF1"/>
    <w:rsid w:val="0024402F"/>
    <w:rsid w:val="00246606"/>
    <w:rsid w:val="00264712"/>
    <w:rsid w:val="00266E06"/>
    <w:rsid w:val="00286186"/>
    <w:rsid w:val="00292934"/>
    <w:rsid w:val="0029373F"/>
    <w:rsid w:val="002A0098"/>
    <w:rsid w:val="002A103E"/>
    <w:rsid w:val="002A5BE6"/>
    <w:rsid w:val="002A6CD1"/>
    <w:rsid w:val="002C50AC"/>
    <w:rsid w:val="002D7630"/>
    <w:rsid w:val="00300CD9"/>
    <w:rsid w:val="00305437"/>
    <w:rsid w:val="00306387"/>
    <w:rsid w:val="0031074D"/>
    <w:rsid w:val="00313AA7"/>
    <w:rsid w:val="00314D6C"/>
    <w:rsid w:val="003157C7"/>
    <w:rsid w:val="003257D4"/>
    <w:rsid w:val="003424B5"/>
    <w:rsid w:val="00346223"/>
    <w:rsid w:val="003545AF"/>
    <w:rsid w:val="0036797F"/>
    <w:rsid w:val="00367BAA"/>
    <w:rsid w:val="00372A4D"/>
    <w:rsid w:val="00373A6B"/>
    <w:rsid w:val="00384489"/>
    <w:rsid w:val="0038615F"/>
    <w:rsid w:val="00390E95"/>
    <w:rsid w:val="00397113"/>
    <w:rsid w:val="003B29B5"/>
    <w:rsid w:val="003C3A10"/>
    <w:rsid w:val="003C4A3A"/>
    <w:rsid w:val="003C5F5C"/>
    <w:rsid w:val="003D32D6"/>
    <w:rsid w:val="003F43AE"/>
    <w:rsid w:val="003F4871"/>
    <w:rsid w:val="003F79BB"/>
    <w:rsid w:val="00400B46"/>
    <w:rsid w:val="00402991"/>
    <w:rsid w:val="004035B6"/>
    <w:rsid w:val="00413A17"/>
    <w:rsid w:val="00422643"/>
    <w:rsid w:val="00431FDE"/>
    <w:rsid w:val="00452BBC"/>
    <w:rsid w:val="00463AA7"/>
    <w:rsid w:val="00471419"/>
    <w:rsid w:val="0047509E"/>
    <w:rsid w:val="004822B9"/>
    <w:rsid w:val="004830DE"/>
    <w:rsid w:val="004924C1"/>
    <w:rsid w:val="00496409"/>
    <w:rsid w:val="0049721A"/>
    <w:rsid w:val="004A70D2"/>
    <w:rsid w:val="004B4918"/>
    <w:rsid w:val="004C0E5B"/>
    <w:rsid w:val="004C6DB5"/>
    <w:rsid w:val="004E06CA"/>
    <w:rsid w:val="004E5985"/>
    <w:rsid w:val="004F658E"/>
    <w:rsid w:val="005077AB"/>
    <w:rsid w:val="00513699"/>
    <w:rsid w:val="00513AB9"/>
    <w:rsid w:val="0052137D"/>
    <w:rsid w:val="0053092D"/>
    <w:rsid w:val="005362B2"/>
    <w:rsid w:val="00554536"/>
    <w:rsid w:val="005610E9"/>
    <w:rsid w:val="005657CD"/>
    <w:rsid w:val="00570C80"/>
    <w:rsid w:val="00570EE3"/>
    <w:rsid w:val="00571188"/>
    <w:rsid w:val="00572A0F"/>
    <w:rsid w:val="00574F21"/>
    <w:rsid w:val="0057647D"/>
    <w:rsid w:val="005767A9"/>
    <w:rsid w:val="00577BB4"/>
    <w:rsid w:val="00580686"/>
    <w:rsid w:val="00581DDF"/>
    <w:rsid w:val="00581F6E"/>
    <w:rsid w:val="00582AF7"/>
    <w:rsid w:val="0058361E"/>
    <w:rsid w:val="005841B2"/>
    <w:rsid w:val="00590800"/>
    <w:rsid w:val="00592E5F"/>
    <w:rsid w:val="00597AAE"/>
    <w:rsid w:val="005A1F5D"/>
    <w:rsid w:val="005A354B"/>
    <w:rsid w:val="005A3BED"/>
    <w:rsid w:val="005A4BF9"/>
    <w:rsid w:val="005B06A6"/>
    <w:rsid w:val="005B5877"/>
    <w:rsid w:val="005B6CD8"/>
    <w:rsid w:val="005B7956"/>
    <w:rsid w:val="005C1EF4"/>
    <w:rsid w:val="005C1F24"/>
    <w:rsid w:val="005D48E9"/>
    <w:rsid w:val="005D750C"/>
    <w:rsid w:val="005E0C30"/>
    <w:rsid w:val="005E0FD2"/>
    <w:rsid w:val="005F0BDC"/>
    <w:rsid w:val="005F7264"/>
    <w:rsid w:val="005F7CF6"/>
    <w:rsid w:val="00600F43"/>
    <w:rsid w:val="00602FB6"/>
    <w:rsid w:val="0060316A"/>
    <w:rsid w:val="006165A4"/>
    <w:rsid w:val="00630487"/>
    <w:rsid w:val="00642038"/>
    <w:rsid w:val="006426B1"/>
    <w:rsid w:val="00644CC7"/>
    <w:rsid w:val="00687D43"/>
    <w:rsid w:val="00695CC0"/>
    <w:rsid w:val="00697273"/>
    <w:rsid w:val="006A006E"/>
    <w:rsid w:val="006A55C3"/>
    <w:rsid w:val="006B2DDD"/>
    <w:rsid w:val="006C6424"/>
    <w:rsid w:val="006C697D"/>
    <w:rsid w:val="006C762C"/>
    <w:rsid w:val="006E0709"/>
    <w:rsid w:val="006E5C88"/>
    <w:rsid w:val="006E6086"/>
    <w:rsid w:val="006F340D"/>
    <w:rsid w:val="006F7CDD"/>
    <w:rsid w:val="007305E3"/>
    <w:rsid w:val="00733799"/>
    <w:rsid w:val="007371ED"/>
    <w:rsid w:val="00737871"/>
    <w:rsid w:val="007423C0"/>
    <w:rsid w:val="007435B8"/>
    <w:rsid w:val="00770639"/>
    <w:rsid w:val="007725B1"/>
    <w:rsid w:val="0077261F"/>
    <w:rsid w:val="0077355C"/>
    <w:rsid w:val="00773870"/>
    <w:rsid w:val="00777C20"/>
    <w:rsid w:val="00785A83"/>
    <w:rsid w:val="00787DA7"/>
    <w:rsid w:val="007963BE"/>
    <w:rsid w:val="007A731B"/>
    <w:rsid w:val="007B79E6"/>
    <w:rsid w:val="007D0FD7"/>
    <w:rsid w:val="007D29D8"/>
    <w:rsid w:val="007D6308"/>
    <w:rsid w:val="007F24B2"/>
    <w:rsid w:val="007F4459"/>
    <w:rsid w:val="007F6A94"/>
    <w:rsid w:val="00803BFF"/>
    <w:rsid w:val="00810265"/>
    <w:rsid w:val="008118E3"/>
    <w:rsid w:val="00835D2C"/>
    <w:rsid w:val="00841AC6"/>
    <w:rsid w:val="008427F6"/>
    <w:rsid w:val="00853841"/>
    <w:rsid w:val="00853AE8"/>
    <w:rsid w:val="00856C68"/>
    <w:rsid w:val="00863A90"/>
    <w:rsid w:val="0088588C"/>
    <w:rsid w:val="00886BEC"/>
    <w:rsid w:val="00891AE0"/>
    <w:rsid w:val="00891CC4"/>
    <w:rsid w:val="00892A23"/>
    <w:rsid w:val="008A18C5"/>
    <w:rsid w:val="008D2FBD"/>
    <w:rsid w:val="008D5647"/>
    <w:rsid w:val="008E2F47"/>
    <w:rsid w:val="008E7241"/>
    <w:rsid w:val="008F438B"/>
    <w:rsid w:val="00915DB5"/>
    <w:rsid w:val="009312BA"/>
    <w:rsid w:val="009346B5"/>
    <w:rsid w:val="00943F25"/>
    <w:rsid w:val="00945ADE"/>
    <w:rsid w:val="00952440"/>
    <w:rsid w:val="00952BBB"/>
    <w:rsid w:val="009563A6"/>
    <w:rsid w:val="00956DB7"/>
    <w:rsid w:val="009664D1"/>
    <w:rsid w:val="00971F0C"/>
    <w:rsid w:val="00972DDB"/>
    <w:rsid w:val="00974335"/>
    <w:rsid w:val="009857EF"/>
    <w:rsid w:val="00994EC0"/>
    <w:rsid w:val="00997D5B"/>
    <w:rsid w:val="009A09DC"/>
    <w:rsid w:val="009A2C40"/>
    <w:rsid w:val="009B560D"/>
    <w:rsid w:val="009B604C"/>
    <w:rsid w:val="009B72BF"/>
    <w:rsid w:val="009C0737"/>
    <w:rsid w:val="009D45E7"/>
    <w:rsid w:val="009D7E3C"/>
    <w:rsid w:val="009E13AE"/>
    <w:rsid w:val="009F1B1D"/>
    <w:rsid w:val="009F517D"/>
    <w:rsid w:val="00A05667"/>
    <w:rsid w:val="00A06E77"/>
    <w:rsid w:val="00A21171"/>
    <w:rsid w:val="00A31AD8"/>
    <w:rsid w:val="00A40C9E"/>
    <w:rsid w:val="00A7665F"/>
    <w:rsid w:val="00A834ED"/>
    <w:rsid w:val="00A90D47"/>
    <w:rsid w:val="00A96A27"/>
    <w:rsid w:val="00AA1BB8"/>
    <w:rsid w:val="00AB5C16"/>
    <w:rsid w:val="00AD4F86"/>
    <w:rsid w:val="00AE0789"/>
    <w:rsid w:val="00AE75B5"/>
    <w:rsid w:val="00AE7830"/>
    <w:rsid w:val="00B12499"/>
    <w:rsid w:val="00B15393"/>
    <w:rsid w:val="00B1774F"/>
    <w:rsid w:val="00B22669"/>
    <w:rsid w:val="00B261CC"/>
    <w:rsid w:val="00B50EE8"/>
    <w:rsid w:val="00B632E7"/>
    <w:rsid w:val="00B64999"/>
    <w:rsid w:val="00B64A76"/>
    <w:rsid w:val="00B65B9C"/>
    <w:rsid w:val="00B71492"/>
    <w:rsid w:val="00B7371F"/>
    <w:rsid w:val="00B756BA"/>
    <w:rsid w:val="00B95BE9"/>
    <w:rsid w:val="00B96186"/>
    <w:rsid w:val="00BA3617"/>
    <w:rsid w:val="00BA4EF0"/>
    <w:rsid w:val="00BA6F33"/>
    <w:rsid w:val="00BB504C"/>
    <w:rsid w:val="00BC76E1"/>
    <w:rsid w:val="00BE0D60"/>
    <w:rsid w:val="00BE2DE4"/>
    <w:rsid w:val="00BE3A14"/>
    <w:rsid w:val="00BF3993"/>
    <w:rsid w:val="00C03525"/>
    <w:rsid w:val="00C2540F"/>
    <w:rsid w:val="00C34135"/>
    <w:rsid w:val="00C36B09"/>
    <w:rsid w:val="00C43A35"/>
    <w:rsid w:val="00C461CC"/>
    <w:rsid w:val="00C5069A"/>
    <w:rsid w:val="00C66833"/>
    <w:rsid w:val="00C67DF8"/>
    <w:rsid w:val="00C82B49"/>
    <w:rsid w:val="00C8314C"/>
    <w:rsid w:val="00C905AA"/>
    <w:rsid w:val="00CB2E89"/>
    <w:rsid w:val="00CB6E77"/>
    <w:rsid w:val="00CD5424"/>
    <w:rsid w:val="00CD55F8"/>
    <w:rsid w:val="00CE26C3"/>
    <w:rsid w:val="00CE78A7"/>
    <w:rsid w:val="00D10A39"/>
    <w:rsid w:val="00D23EE2"/>
    <w:rsid w:val="00D325B5"/>
    <w:rsid w:val="00D36930"/>
    <w:rsid w:val="00D417DC"/>
    <w:rsid w:val="00D51EB2"/>
    <w:rsid w:val="00D8747D"/>
    <w:rsid w:val="00D916B0"/>
    <w:rsid w:val="00D9396F"/>
    <w:rsid w:val="00D9706A"/>
    <w:rsid w:val="00DA2DB0"/>
    <w:rsid w:val="00DA6F21"/>
    <w:rsid w:val="00DB1F00"/>
    <w:rsid w:val="00DB67E6"/>
    <w:rsid w:val="00DB6BFE"/>
    <w:rsid w:val="00DC3A71"/>
    <w:rsid w:val="00DC4621"/>
    <w:rsid w:val="00DC5772"/>
    <w:rsid w:val="00DD265B"/>
    <w:rsid w:val="00DE2203"/>
    <w:rsid w:val="00DE3166"/>
    <w:rsid w:val="00DE62E2"/>
    <w:rsid w:val="00E039B6"/>
    <w:rsid w:val="00E04EA6"/>
    <w:rsid w:val="00E05D2F"/>
    <w:rsid w:val="00E10951"/>
    <w:rsid w:val="00E11CE6"/>
    <w:rsid w:val="00E215E8"/>
    <w:rsid w:val="00E256A3"/>
    <w:rsid w:val="00E31595"/>
    <w:rsid w:val="00E35E57"/>
    <w:rsid w:val="00E440E8"/>
    <w:rsid w:val="00E564A7"/>
    <w:rsid w:val="00E57BD7"/>
    <w:rsid w:val="00E75C5D"/>
    <w:rsid w:val="00EA7026"/>
    <w:rsid w:val="00EB321C"/>
    <w:rsid w:val="00EB539F"/>
    <w:rsid w:val="00EB70D5"/>
    <w:rsid w:val="00ED06EE"/>
    <w:rsid w:val="00ED2C40"/>
    <w:rsid w:val="00F05483"/>
    <w:rsid w:val="00F0733A"/>
    <w:rsid w:val="00F17613"/>
    <w:rsid w:val="00F23E59"/>
    <w:rsid w:val="00F2464F"/>
    <w:rsid w:val="00F24EDB"/>
    <w:rsid w:val="00F33BE3"/>
    <w:rsid w:val="00F359A5"/>
    <w:rsid w:val="00F37863"/>
    <w:rsid w:val="00F43642"/>
    <w:rsid w:val="00F50E9C"/>
    <w:rsid w:val="00F55CD9"/>
    <w:rsid w:val="00F5749A"/>
    <w:rsid w:val="00F57706"/>
    <w:rsid w:val="00F67622"/>
    <w:rsid w:val="00F718D1"/>
    <w:rsid w:val="00F7303B"/>
    <w:rsid w:val="00F83156"/>
    <w:rsid w:val="00F87150"/>
    <w:rsid w:val="00F92AF1"/>
    <w:rsid w:val="00FB2276"/>
    <w:rsid w:val="00FB701E"/>
    <w:rsid w:val="00FC4351"/>
    <w:rsid w:val="00FD17E3"/>
    <w:rsid w:val="00FD19F0"/>
    <w:rsid w:val="00FD7C5C"/>
    <w:rsid w:val="00FF108D"/>
    <w:rsid w:val="00FF6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0E639E"/>
  <w15:docId w15:val="{A56EB413-D257-4ACE-989E-02F4473D9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15F"/>
    <w:pPr>
      <w:ind w:left="720"/>
      <w:contextualSpacing/>
    </w:pPr>
  </w:style>
  <w:style w:type="paragraph" w:styleId="NormalWeb">
    <w:name w:val="Normal (Web)"/>
    <w:basedOn w:val="Normal"/>
    <w:uiPriority w:val="99"/>
    <w:unhideWhenUsed/>
    <w:rsid w:val="0038615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00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B46"/>
  </w:style>
  <w:style w:type="paragraph" w:styleId="Footer">
    <w:name w:val="footer"/>
    <w:basedOn w:val="Normal"/>
    <w:link w:val="FooterChar"/>
    <w:uiPriority w:val="99"/>
    <w:unhideWhenUsed/>
    <w:rsid w:val="00400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B46"/>
  </w:style>
  <w:style w:type="character" w:customStyle="1" w:styleId="apple-tab-span">
    <w:name w:val="apple-tab-span"/>
    <w:basedOn w:val="DefaultParagraphFont"/>
    <w:rsid w:val="00C461CC"/>
  </w:style>
  <w:style w:type="character" w:styleId="Hyperlink">
    <w:name w:val="Hyperlink"/>
    <w:basedOn w:val="DefaultParagraphFont"/>
    <w:uiPriority w:val="99"/>
    <w:unhideWhenUsed/>
    <w:rsid w:val="00C461CC"/>
    <w:rPr>
      <w:color w:val="0000FF"/>
      <w:u w:val="single"/>
    </w:rPr>
  </w:style>
  <w:style w:type="paragraph" w:styleId="BalloonText">
    <w:name w:val="Balloon Text"/>
    <w:basedOn w:val="Normal"/>
    <w:link w:val="BalloonTextChar"/>
    <w:uiPriority w:val="99"/>
    <w:semiHidden/>
    <w:unhideWhenUsed/>
    <w:rsid w:val="003157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7C7"/>
    <w:rPr>
      <w:rFonts w:ascii="Segoe UI" w:hAnsi="Segoe UI" w:cs="Segoe UI"/>
      <w:sz w:val="18"/>
      <w:szCs w:val="18"/>
    </w:rPr>
  </w:style>
  <w:style w:type="character" w:styleId="FollowedHyperlink">
    <w:name w:val="FollowedHyperlink"/>
    <w:basedOn w:val="DefaultParagraphFont"/>
    <w:uiPriority w:val="99"/>
    <w:semiHidden/>
    <w:unhideWhenUsed/>
    <w:rsid w:val="005B7956"/>
    <w:rPr>
      <w:color w:val="954F72" w:themeColor="followedHyperlink"/>
      <w:u w:val="single"/>
    </w:rPr>
  </w:style>
  <w:style w:type="paragraph" w:styleId="Revision">
    <w:name w:val="Revision"/>
    <w:hidden/>
    <w:uiPriority w:val="99"/>
    <w:semiHidden/>
    <w:rsid w:val="00B756BA"/>
    <w:pPr>
      <w:spacing w:after="0" w:line="240" w:lineRule="auto"/>
    </w:pPr>
  </w:style>
  <w:style w:type="character" w:customStyle="1" w:styleId="im">
    <w:name w:val="im"/>
    <w:basedOn w:val="DefaultParagraphFont"/>
    <w:rsid w:val="00ED2C40"/>
  </w:style>
  <w:style w:type="character" w:styleId="UnresolvedMention">
    <w:name w:val="Unresolved Mention"/>
    <w:basedOn w:val="DefaultParagraphFont"/>
    <w:uiPriority w:val="99"/>
    <w:semiHidden/>
    <w:unhideWhenUsed/>
    <w:rsid w:val="00C25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4369">
      <w:bodyDiv w:val="1"/>
      <w:marLeft w:val="0"/>
      <w:marRight w:val="0"/>
      <w:marTop w:val="0"/>
      <w:marBottom w:val="0"/>
      <w:divBdr>
        <w:top w:val="none" w:sz="0" w:space="0" w:color="auto"/>
        <w:left w:val="none" w:sz="0" w:space="0" w:color="auto"/>
        <w:bottom w:val="none" w:sz="0" w:space="0" w:color="auto"/>
        <w:right w:val="none" w:sz="0" w:space="0" w:color="auto"/>
      </w:divBdr>
    </w:div>
    <w:div w:id="133915401">
      <w:bodyDiv w:val="1"/>
      <w:marLeft w:val="0"/>
      <w:marRight w:val="0"/>
      <w:marTop w:val="0"/>
      <w:marBottom w:val="0"/>
      <w:divBdr>
        <w:top w:val="none" w:sz="0" w:space="0" w:color="auto"/>
        <w:left w:val="none" w:sz="0" w:space="0" w:color="auto"/>
        <w:bottom w:val="none" w:sz="0" w:space="0" w:color="auto"/>
        <w:right w:val="none" w:sz="0" w:space="0" w:color="auto"/>
      </w:divBdr>
    </w:div>
    <w:div w:id="379669304">
      <w:bodyDiv w:val="1"/>
      <w:marLeft w:val="0"/>
      <w:marRight w:val="0"/>
      <w:marTop w:val="0"/>
      <w:marBottom w:val="0"/>
      <w:divBdr>
        <w:top w:val="none" w:sz="0" w:space="0" w:color="auto"/>
        <w:left w:val="none" w:sz="0" w:space="0" w:color="auto"/>
        <w:bottom w:val="none" w:sz="0" w:space="0" w:color="auto"/>
        <w:right w:val="none" w:sz="0" w:space="0" w:color="auto"/>
      </w:divBdr>
    </w:div>
    <w:div w:id="818304998">
      <w:bodyDiv w:val="1"/>
      <w:marLeft w:val="0"/>
      <w:marRight w:val="0"/>
      <w:marTop w:val="0"/>
      <w:marBottom w:val="0"/>
      <w:divBdr>
        <w:top w:val="none" w:sz="0" w:space="0" w:color="auto"/>
        <w:left w:val="none" w:sz="0" w:space="0" w:color="auto"/>
        <w:bottom w:val="none" w:sz="0" w:space="0" w:color="auto"/>
        <w:right w:val="none" w:sz="0" w:space="0" w:color="auto"/>
      </w:divBdr>
    </w:div>
    <w:div w:id="1054234515">
      <w:bodyDiv w:val="1"/>
      <w:marLeft w:val="0"/>
      <w:marRight w:val="0"/>
      <w:marTop w:val="0"/>
      <w:marBottom w:val="0"/>
      <w:divBdr>
        <w:top w:val="none" w:sz="0" w:space="0" w:color="auto"/>
        <w:left w:val="none" w:sz="0" w:space="0" w:color="auto"/>
        <w:bottom w:val="none" w:sz="0" w:space="0" w:color="auto"/>
        <w:right w:val="none" w:sz="0" w:space="0" w:color="auto"/>
      </w:divBdr>
    </w:div>
    <w:div w:id="1060596091">
      <w:bodyDiv w:val="1"/>
      <w:marLeft w:val="0"/>
      <w:marRight w:val="0"/>
      <w:marTop w:val="0"/>
      <w:marBottom w:val="0"/>
      <w:divBdr>
        <w:top w:val="none" w:sz="0" w:space="0" w:color="auto"/>
        <w:left w:val="none" w:sz="0" w:space="0" w:color="auto"/>
        <w:bottom w:val="none" w:sz="0" w:space="0" w:color="auto"/>
        <w:right w:val="none" w:sz="0" w:space="0" w:color="auto"/>
      </w:divBdr>
      <w:divsChild>
        <w:div w:id="976453020">
          <w:marLeft w:val="0"/>
          <w:marRight w:val="0"/>
          <w:marTop w:val="0"/>
          <w:marBottom w:val="0"/>
          <w:divBdr>
            <w:top w:val="none" w:sz="0" w:space="0" w:color="auto"/>
            <w:left w:val="none" w:sz="0" w:space="0" w:color="auto"/>
            <w:bottom w:val="none" w:sz="0" w:space="0" w:color="auto"/>
            <w:right w:val="none" w:sz="0" w:space="0" w:color="auto"/>
          </w:divBdr>
          <w:divsChild>
            <w:div w:id="1675768547">
              <w:marLeft w:val="0"/>
              <w:marRight w:val="0"/>
              <w:marTop w:val="0"/>
              <w:marBottom w:val="0"/>
              <w:divBdr>
                <w:top w:val="none" w:sz="0" w:space="0" w:color="auto"/>
                <w:left w:val="none" w:sz="0" w:space="0" w:color="auto"/>
                <w:bottom w:val="none" w:sz="0" w:space="0" w:color="auto"/>
                <w:right w:val="none" w:sz="0" w:space="0" w:color="auto"/>
              </w:divBdr>
              <w:divsChild>
                <w:div w:id="154405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729813">
      <w:bodyDiv w:val="1"/>
      <w:marLeft w:val="0"/>
      <w:marRight w:val="0"/>
      <w:marTop w:val="0"/>
      <w:marBottom w:val="0"/>
      <w:divBdr>
        <w:top w:val="none" w:sz="0" w:space="0" w:color="auto"/>
        <w:left w:val="none" w:sz="0" w:space="0" w:color="auto"/>
        <w:bottom w:val="none" w:sz="0" w:space="0" w:color="auto"/>
        <w:right w:val="none" w:sz="0" w:space="0" w:color="auto"/>
      </w:divBdr>
      <w:divsChild>
        <w:div w:id="1430615023">
          <w:marLeft w:val="0"/>
          <w:marRight w:val="0"/>
          <w:marTop w:val="0"/>
          <w:marBottom w:val="0"/>
          <w:divBdr>
            <w:top w:val="none" w:sz="0" w:space="0" w:color="auto"/>
            <w:left w:val="none" w:sz="0" w:space="0" w:color="auto"/>
            <w:bottom w:val="none" w:sz="0" w:space="0" w:color="auto"/>
            <w:right w:val="none" w:sz="0" w:space="0" w:color="auto"/>
          </w:divBdr>
          <w:divsChild>
            <w:div w:id="1836915219">
              <w:marLeft w:val="0"/>
              <w:marRight w:val="0"/>
              <w:marTop w:val="0"/>
              <w:marBottom w:val="0"/>
              <w:divBdr>
                <w:top w:val="none" w:sz="0" w:space="0" w:color="auto"/>
                <w:left w:val="none" w:sz="0" w:space="0" w:color="auto"/>
                <w:bottom w:val="none" w:sz="0" w:space="0" w:color="auto"/>
                <w:right w:val="none" w:sz="0" w:space="0" w:color="auto"/>
              </w:divBdr>
              <w:divsChild>
                <w:div w:id="76461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433526">
      <w:bodyDiv w:val="1"/>
      <w:marLeft w:val="0"/>
      <w:marRight w:val="0"/>
      <w:marTop w:val="0"/>
      <w:marBottom w:val="0"/>
      <w:divBdr>
        <w:top w:val="none" w:sz="0" w:space="0" w:color="auto"/>
        <w:left w:val="none" w:sz="0" w:space="0" w:color="auto"/>
        <w:bottom w:val="none" w:sz="0" w:space="0" w:color="auto"/>
        <w:right w:val="none" w:sz="0" w:space="0" w:color="auto"/>
      </w:divBdr>
    </w:div>
    <w:div w:id="1239091244">
      <w:bodyDiv w:val="1"/>
      <w:marLeft w:val="0"/>
      <w:marRight w:val="0"/>
      <w:marTop w:val="0"/>
      <w:marBottom w:val="0"/>
      <w:divBdr>
        <w:top w:val="none" w:sz="0" w:space="0" w:color="auto"/>
        <w:left w:val="none" w:sz="0" w:space="0" w:color="auto"/>
        <w:bottom w:val="none" w:sz="0" w:space="0" w:color="auto"/>
        <w:right w:val="none" w:sz="0" w:space="0" w:color="auto"/>
      </w:divBdr>
    </w:div>
    <w:div w:id="1510170298">
      <w:bodyDiv w:val="1"/>
      <w:marLeft w:val="0"/>
      <w:marRight w:val="0"/>
      <w:marTop w:val="0"/>
      <w:marBottom w:val="0"/>
      <w:divBdr>
        <w:top w:val="none" w:sz="0" w:space="0" w:color="auto"/>
        <w:left w:val="none" w:sz="0" w:space="0" w:color="auto"/>
        <w:bottom w:val="none" w:sz="0" w:space="0" w:color="auto"/>
        <w:right w:val="none" w:sz="0" w:space="0" w:color="auto"/>
      </w:divBdr>
    </w:div>
    <w:div w:id="1600991383">
      <w:bodyDiv w:val="1"/>
      <w:marLeft w:val="0"/>
      <w:marRight w:val="0"/>
      <w:marTop w:val="0"/>
      <w:marBottom w:val="0"/>
      <w:divBdr>
        <w:top w:val="none" w:sz="0" w:space="0" w:color="auto"/>
        <w:left w:val="none" w:sz="0" w:space="0" w:color="auto"/>
        <w:bottom w:val="none" w:sz="0" w:space="0" w:color="auto"/>
        <w:right w:val="none" w:sz="0" w:space="0" w:color="auto"/>
      </w:divBdr>
    </w:div>
    <w:div w:id="1653290699">
      <w:bodyDiv w:val="1"/>
      <w:marLeft w:val="0"/>
      <w:marRight w:val="0"/>
      <w:marTop w:val="0"/>
      <w:marBottom w:val="0"/>
      <w:divBdr>
        <w:top w:val="none" w:sz="0" w:space="0" w:color="auto"/>
        <w:left w:val="none" w:sz="0" w:space="0" w:color="auto"/>
        <w:bottom w:val="none" w:sz="0" w:space="0" w:color="auto"/>
        <w:right w:val="none" w:sz="0" w:space="0" w:color="auto"/>
      </w:divBdr>
      <w:divsChild>
        <w:div w:id="2025395484">
          <w:marLeft w:val="0"/>
          <w:marRight w:val="0"/>
          <w:marTop w:val="0"/>
          <w:marBottom w:val="0"/>
          <w:divBdr>
            <w:top w:val="none" w:sz="0" w:space="0" w:color="auto"/>
            <w:left w:val="none" w:sz="0" w:space="0" w:color="auto"/>
            <w:bottom w:val="none" w:sz="0" w:space="0" w:color="auto"/>
            <w:right w:val="none" w:sz="0" w:space="0" w:color="auto"/>
          </w:divBdr>
          <w:divsChild>
            <w:div w:id="1510371729">
              <w:marLeft w:val="0"/>
              <w:marRight w:val="0"/>
              <w:marTop w:val="0"/>
              <w:marBottom w:val="0"/>
              <w:divBdr>
                <w:top w:val="none" w:sz="0" w:space="0" w:color="auto"/>
                <w:left w:val="none" w:sz="0" w:space="0" w:color="auto"/>
                <w:bottom w:val="none" w:sz="0" w:space="0" w:color="auto"/>
                <w:right w:val="none" w:sz="0" w:space="0" w:color="auto"/>
              </w:divBdr>
              <w:divsChild>
                <w:div w:id="68100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282100">
      <w:bodyDiv w:val="1"/>
      <w:marLeft w:val="0"/>
      <w:marRight w:val="0"/>
      <w:marTop w:val="0"/>
      <w:marBottom w:val="0"/>
      <w:divBdr>
        <w:top w:val="none" w:sz="0" w:space="0" w:color="auto"/>
        <w:left w:val="none" w:sz="0" w:space="0" w:color="auto"/>
        <w:bottom w:val="none" w:sz="0" w:space="0" w:color="auto"/>
        <w:right w:val="none" w:sz="0" w:space="0" w:color="auto"/>
      </w:divBdr>
    </w:div>
    <w:div w:id="1873181792">
      <w:bodyDiv w:val="1"/>
      <w:marLeft w:val="0"/>
      <w:marRight w:val="0"/>
      <w:marTop w:val="0"/>
      <w:marBottom w:val="0"/>
      <w:divBdr>
        <w:top w:val="none" w:sz="0" w:space="0" w:color="auto"/>
        <w:left w:val="none" w:sz="0" w:space="0" w:color="auto"/>
        <w:bottom w:val="none" w:sz="0" w:space="0" w:color="auto"/>
        <w:right w:val="none" w:sz="0" w:space="0" w:color="auto"/>
      </w:divBdr>
    </w:div>
    <w:div w:id="211616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tunes.apple.com" TargetMode="Externa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16D4D-C4A4-4C0B-BC1F-E8835F30B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15</Pages>
  <Words>2055</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Torrin</dc:creator>
  <cp:lastModifiedBy>Hil Malumay</cp:lastModifiedBy>
  <cp:revision>201</cp:revision>
  <dcterms:created xsi:type="dcterms:W3CDTF">2017-05-21T05:48:00Z</dcterms:created>
  <dcterms:modified xsi:type="dcterms:W3CDTF">2022-05-06T09:10:00Z</dcterms:modified>
</cp:coreProperties>
</file>